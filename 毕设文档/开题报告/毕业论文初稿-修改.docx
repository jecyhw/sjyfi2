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37B806E" w14:textId="77777777" w:rsidR="0070285B" w:rsidRDefault="0056759A" w:rsidP="0070285B">
      <w:pPr>
        <w:pStyle w:val="a8"/>
        <w:spacing w:line="400" w:lineRule="exact"/>
        <w:rPr>
          <w:rFonts w:asciiTheme="minorEastAsia" w:eastAsiaTheme="minorEastAsia" w:hAnsiTheme="minorEastAsia"/>
        </w:rPr>
      </w:pPr>
      <w:bookmarkStart w:id="0" w:name="_Toc417052832"/>
      <w:r w:rsidRPr="00C8171C">
        <w:rPr>
          <w:rFonts w:asciiTheme="minorEastAsia" w:eastAsiaTheme="minorEastAsia" w:hAnsiTheme="minorEastAsia" w:hint="eastAsia"/>
        </w:rPr>
        <w:t>基于</w:t>
      </w:r>
      <w:r w:rsidRPr="00C8171C">
        <w:rPr>
          <w:rFonts w:asciiTheme="minorEastAsia" w:eastAsiaTheme="minorEastAsia" w:hAnsiTheme="minorEastAsia"/>
        </w:rPr>
        <w:t>Web</w:t>
      </w:r>
      <w:r w:rsidRPr="00C8171C">
        <w:rPr>
          <w:rFonts w:asciiTheme="minorEastAsia" w:eastAsiaTheme="minorEastAsia" w:hAnsiTheme="minorEastAsia" w:hint="eastAsia"/>
        </w:rPr>
        <w:t>的野外考察轨迹管理系统的设计与实现</w:t>
      </w:r>
      <w:bookmarkEnd w:id="0"/>
    </w:p>
    <w:p w14:paraId="53FAB7FA" w14:textId="77777777" w:rsidR="00BD1640" w:rsidRPr="00BD1640" w:rsidRDefault="00BD1640" w:rsidP="00BD1640">
      <w:pPr>
        <w:jc w:val="center"/>
        <w:rPr>
          <w:rFonts w:ascii="楷体" w:eastAsia="楷体" w:hAnsi="楷体"/>
          <w:sz w:val="28"/>
          <w:szCs w:val="28"/>
        </w:rPr>
      </w:pPr>
      <w:r w:rsidRPr="00BD1640">
        <w:rPr>
          <w:rFonts w:ascii="楷体" w:eastAsia="楷体" w:hAnsi="楷体" w:hint="eastAsia"/>
          <w:sz w:val="28"/>
          <w:szCs w:val="28"/>
        </w:rPr>
        <w:t>杨慧伟</w:t>
      </w:r>
    </w:p>
    <w:p w14:paraId="5470DE9E" w14:textId="77777777" w:rsidR="0070285B" w:rsidRDefault="0070285B" w:rsidP="0070285B"/>
    <w:p w14:paraId="0919235A" w14:textId="77777777" w:rsidR="0070285B" w:rsidRDefault="0070285B" w:rsidP="0070285B"/>
    <w:p w14:paraId="246DDFE8" w14:textId="77777777" w:rsidR="0070285B" w:rsidRDefault="0070285B" w:rsidP="0070285B"/>
    <w:p w14:paraId="26338134" w14:textId="77777777" w:rsidR="0070285B" w:rsidRDefault="0070285B" w:rsidP="0070285B"/>
    <w:p w14:paraId="20F06B07" w14:textId="77777777" w:rsidR="0070285B" w:rsidRDefault="0070285B" w:rsidP="0070285B"/>
    <w:p w14:paraId="4246BBCB" w14:textId="77777777" w:rsidR="0070285B" w:rsidRDefault="0070285B" w:rsidP="0070285B"/>
    <w:p w14:paraId="2E9F22D4" w14:textId="77777777" w:rsidR="0070285B" w:rsidRDefault="0070285B" w:rsidP="0070285B"/>
    <w:p w14:paraId="2A07EED1" w14:textId="77777777" w:rsidR="0070285B" w:rsidRDefault="0070285B" w:rsidP="0070285B"/>
    <w:p w14:paraId="0D618C90" w14:textId="77777777" w:rsidR="0070285B" w:rsidRDefault="0070285B" w:rsidP="0070285B"/>
    <w:p w14:paraId="725A3279" w14:textId="77777777" w:rsidR="0070285B" w:rsidRDefault="0070285B" w:rsidP="0070285B"/>
    <w:p w14:paraId="094F34B6" w14:textId="77777777" w:rsidR="0070285B" w:rsidRDefault="0070285B" w:rsidP="0070285B"/>
    <w:p w14:paraId="3EA5DB32" w14:textId="77777777" w:rsidR="0070285B" w:rsidRDefault="0070285B" w:rsidP="0070285B"/>
    <w:p w14:paraId="7BD6E607" w14:textId="77777777" w:rsidR="0070285B" w:rsidRDefault="0070285B" w:rsidP="0070285B"/>
    <w:p w14:paraId="7E4384B6" w14:textId="77777777" w:rsidR="0070285B" w:rsidRDefault="0070285B" w:rsidP="0070285B"/>
    <w:p w14:paraId="7F474927" w14:textId="77777777" w:rsidR="0070285B" w:rsidRDefault="0070285B" w:rsidP="0070285B"/>
    <w:p w14:paraId="6CCE53ED" w14:textId="77777777" w:rsidR="0070285B" w:rsidRDefault="0070285B" w:rsidP="0070285B"/>
    <w:p w14:paraId="4276A78E" w14:textId="77777777" w:rsidR="0070285B" w:rsidRDefault="0070285B" w:rsidP="0070285B"/>
    <w:p w14:paraId="5D06C12F" w14:textId="77777777" w:rsidR="0070285B" w:rsidRDefault="0070285B" w:rsidP="0070285B"/>
    <w:p w14:paraId="672E16AB" w14:textId="77777777" w:rsidR="0070285B" w:rsidRDefault="0070285B" w:rsidP="0070285B"/>
    <w:p w14:paraId="6E287BDB" w14:textId="77777777" w:rsidR="0070285B" w:rsidRDefault="0070285B" w:rsidP="0070285B"/>
    <w:p w14:paraId="22246351" w14:textId="77777777" w:rsidR="0070285B" w:rsidRDefault="0070285B" w:rsidP="0070285B"/>
    <w:p w14:paraId="6902DD7C" w14:textId="77777777" w:rsidR="0070285B" w:rsidRDefault="0070285B" w:rsidP="0070285B"/>
    <w:p w14:paraId="2DF7CDB1" w14:textId="77777777" w:rsidR="0070285B" w:rsidRDefault="0070285B" w:rsidP="0070285B"/>
    <w:p w14:paraId="169ACB81" w14:textId="77777777" w:rsidR="0070285B" w:rsidRDefault="0070285B" w:rsidP="0070285B"/>
    <w:p w14:paraId="4B7DE349" w14:textId="77777777" w:rsidR="0070285B" w:rsidRDefault="0070285B" w:rsidP="0070285B"/>
    <w:p w14:paraId="3785560A" w14:textId="77777777" w:rsidR="0070285B" w:rsidRDefault="0070285B" w:rsidP="0070285B"/>
    <w:p w14:paraId="11429467" w14:textId="77777777" w:rsidR="0070285B" w:rsidRDefault="0070285B" w:rsidP="0070285B"/>
    <w:p w14:paraId="4243F3EE" w14:textId="77777777" w:rsidR="0070285B" w:rsidRDefault="0070285B" w:rsidP="0070285B"/>
    <w:p w14:paraId="43F1DA5C" w14:textId="77777777" w:rsidR="0070285B" w:rsidRDefault="0070285B" w:rsidP="0070285B"/>
    <w:p w14:paraId="3052E0A7" w14:textId="77777777" w:rsidR="0070285B" w:rsidRDefault="0070285B" w:rsidP="0070285B"/>
    <w:p w14:paraId="7681295A" w14:textId="77777777" w:rsidR="0070285B" w:rsidRDefault="0070285B" w:rsidP="0070285B"/>
    <w:p w14:paraId="541C54DC" w14:textId="77777777" w:rsidR="0070285B" w:rsidRDefault="0070285B" w:rsidP="0070285B"/>
    <w:p w14:paraId="5DF05CCD" w14:textId="77777777" w:rsidR="0070285B" w:rsidRDefault="0070285B" w:rsidP="0070285B"/>
    <w:p w14:paraId="69251F5A" w14:textId="77777777" w:rsidR="0070285B" w:rsidRDefault="0070285B" w:rsidP="0070285B"/>
    <w:p w14:paraId="5030BBB3" w14:textId="77777777" w:rsidR="0070285B" w:rsidRDefault="0070285B" w:rsidP="0070285B"/>
    <w:p w14:paraId="789DB377" w14:textId="77777777" w:rsidR="0070285B" w:rsidRDefault="0070285B" w:rsidP="0070285B"/>
    <w:p w14:paraId="54FADC95" w14:textId="77777777" w:rsidR="0070285B" w:rsidRDefault="0070285B" w:rsidP="0070285B"/>
    <w:p w14:paraId="36ED1FD0" w14:textId="77777777" w:rsidR="0070285B" w:rsidRDefault="0070285B" w:rsidP="0070285B"/>
    <w:p w14:paraId="41EA46AE" w14:textId="77777777" w:rsidR="0070285B" w:rsidRDefault="0070285B" w:rsidP="0070285B"/>
    <w:p w14:paraId="53A64C10" w14:textId="77777777" w:rsidR="0070285B" w:rsidRDefault="0070285B" w:rsidP="0070285B"/>
    <w:p w14:paraId="2DC0ED43" w14:textId="77777777" w:rsidR="0070285B" w:rsidRDefault="0070285B" w:rsidP="0070285B"/>
    <w:p w14:paraId="5D5AE8F2" w14:textId="77777777" w:rsidR="0070285B" w:rsidRPr="0070285B" w:rsidRDefault="0070285B" w:rsidP="0070285B"/>
    <w:p w14:paraId="03A7824E" w14:textId="77777777" w:rsidR="0070285B" w:rsidRPr="0070285B" w:rsidRDefault="0070285B" w:rsidP="0070285B">
      <w:pPr>
        <w:pStyle w:val="a8"/>
        <w:rPr>
          <w:sz w:val="30"/>
          <w:szCs w:val="30"/>
        </w:rPr>
      </w:pPr>
      <w:r w:rsidRPr="0070285B">
        <w:rPr>
          <w:rFonts w:hint="eastAsia"/>
          <w:sz w:val="30"/>
          <w:szCs w:val="30"/>
        </w:rPr>
        <w:t>目录</w:t>
      </w:r>
    </w:p>
    <w:sdt>
      <w:sdtPr>
        <w:rPr>
          <w:b/>
          <w:bCs/>
        </w:rPr>
        <w:id w:val="-1619293837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C3E9D83" w14:textId="77777777" w:rsidR="0070285B" w:rsidRDefault="00C8171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52832" w:history="1">
            <w:r w:rsidR="0070285B" w:rsidRPr="00E32C5C">
              <w:rPr>
                <w:rStyle w:val="a7"/>
                <w:rFonts w:asciiTheme="minorEastAsia" w:hAnsiTheme="minorEastAsia" w:hint="eastAsia"/>
                <w:noProof/>
              </w:rPr>
              <w:t>基于</w:t>
            </w:r>
            <w:r w:rsidR="0070285B" w:rsidRPr="00E32C5C">
              <w:rPr>
                <w:rStyle w:val="a7"/>
                <w:rFonts w:asciiTheme="minorEastAsia" w:hAnsiTheme="minorEastAsia"/>
                <w:noProof/>
              </w:rPr>
              <w:t>Web</w:t>
            </w:r>
            <w:r w:rsidR="0070285B" w:rsidRPr="00E32C5C">
              <w:rPr>
                <w:rStyle w:val="a7"/>
                <w:rFonts w:asciiTheme="minorEastAsia" w:hAnsiTheme="minorEastAsia" w:hint="eastAsia"/>
                <w:noProof/>
              </w:rPr>
              <w:t>的野外考察轨迹管理系统的设计与实现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_Toc417052832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1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192D86C1" w14:textId="77777777" w:rsidR="0070285B" w:rsidRDefault="00B1325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33" w:history="1">
            <w:r w:rsidR="0070285B" w:rsidRPr="00E32C5C">
              <w:rPr>
                <w:rStyle w:val="a7"/>
                <w:rFonts w:asciiTheme="majorEastAsia" w:eastAsiaTheme="majorEastAsia" w:hAnsiTheme="majorEastAsia" w:hint="eastAsia"/>
                <w:noProof/>
              </w:rPr>
              <w:t>绪论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_Toc417052833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2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02975DA1" w14:textId="77777777" w:rsidR="0070285B" w:rsidRDefault="00B1325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34" w:history="1">
            <w:r w:rsidR="0070285B" w:rsidRPr="00E32C5C">
              <w:rPr>
                <w:rStyle w:val="a7"/>
                <w:rFonts w:asciiTheme="majorEastAsia" w:hAnsiTheme="majorEastAsia"/>
                <w:noProof/>
              </w:rPr>
              <w:t>1.1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基于</w:t>
            </w:r>
            <w:r w:rsidR="0070285B" w:rsidRPr="00E32C5C">
              <w:rPr>
                <w:rStyle w:val="a7"/>
                <w:rFonts w:asciiTheme="majorEastAsia" w:hAnsiTheme="majorEastAsia"/>
                <w:noProof/>
              </w:rPr>
              <w:t>Web</w:t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的轨迹管理系统的开发背景及意义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_Toc417052834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2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03EF8FDB" w14:textId="77777777" w:rsidR="0070285B" w:rsidRDefault="00B1325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35" w:history="1">
            <w:r w:rsidR="0070285B" w:rsidRPr="00E32C5C">
              <w:rPr>
                <w:rStyle w:val="a7"/>
                <w:rFonts w:asciiTheme="majorEastAsia" w:hAnsiTheme="majorEastAsia"/>
                <w:noProof/>
              </w:rPr>
              <w:t>1.2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hAnsiTheme="majorEastAsia"/>
                <w:noProof/>
              </w:rPr>
              <w:t>Web</w:t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地图和</w:t>
            </w:r>
            <w:r w:rsidR="0070285B" w:rsidRPr="00E32C5C">
              <w:rPr>
                <w:rStyle w:val="a7"/>
                <w:rFonts w:asciiTheme="majorEastAsia" w:hAnsiTheme="majorEastAsia"/>
                <w:noProof/>
              </w:rPr>
              <w:t>LBS</w:t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应用现状和发展趋势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_Toc417052835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2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186E780A" w14:textId="77777777" w:rsidR="0070285B" w:rsidRDefault="00B1325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36" w:history="1"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2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eastAsiaTheme="majorEastAsia" w:hAnsiTheme="majorEastAsia" w:hint="eastAsia"/>
                <w:noProof/>
              </w:rPr>
              <w:t>移动端野外采集系统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_Toc417052836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3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60FFD9EF" w14:textId="77777777" w:rsidR="0070285B" w:rsidRDefault="00B1325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37" w:history="1">
            <w:r w:rsidR="0070285B" w:rsidRPr="00E32C5C">
              <w:rPr>
                <w:rStyle w:val="a7"/>
                <w:rFonts w:asciiTheme="majorEastAsia" w:hAnsiTheme="majorEastAsia"/>
                <w:noProof/>
              </w:rPr>
              <w:t>2.1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移动端野外采集系统的系统架构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_Toc417052837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3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52588D43" w14:textId="77777777" w:rsidR="0070285B" w:rsidRDefault="00B1325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38" w:history="1">
            <w:r w:rsidR="0070285B" w:rsidRPr="00E32C5C">
              <w:rPr>
                <w:rStyle w:val="a7"/>
                <w:rFonts w:asciiTheme="majorEastAsia" w:hAnsiTheme="majorEastAsia"/>
                <w:noProof/>
              </w:rPr>
              <w:t>2.2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移动端野外采集系统的系统功能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_Toc417052838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3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2A3026FF" w14:textId="77777777" w:rsidR="0070285B" w:rsidRDefault="00B1325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39" w:history="1"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3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Web</w:t>
            </w:r>
            <w:r w:rsidR="0070285B" w:rsidRPr="00E32C5C">
              <w:rPr>
                <w:rStyle w:val="a7"/>
                <w:rFonts w:asciiTheme="majorEastAsia" w:eastAsiaTheme="majorEastAsia" w:hAnsiTheme="majorEastAsia" w:hint="eastAsia"/>
                <w:noProof/>
              </w:rPr>
              <w:t>端轨迹管理系统开发环境的搭建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_Toc417052839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4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1454CE72" w14:textId="77777777" w:rsidR="0070285B" w:rsidRDefault="00B1325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0" w:history="1">
            <w:r w:rsidR="0070285B" w:rsidRPr="00E32C5C">
              <w:rPr>
                <w:rStyle w:val="a7"/>
                <w:rFonts w:asciiTheme="majorEastAsia" w:hAnsiTheme="majorEastAsia"/>
                <w:noProof/>
              </w:rPr>
              <w:t>3.1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搭建</w:t>
            </w:r>
            <w:r w:rsidR="0070285B" w:rsidRPr="00E32C5C">
              <w:rPr>
                <w:rStyle w:val="a7"/>
                <w:rFonts w:asciiTheme="majorEastAsia" w:hAnsiTheme="majorEastAsia"/>
                <w:noProof/>
              </w:rPr>
              <w:t>Java Web</w:t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应用程序开发环境的软硬件平台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_Toc417052840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4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14809BAC" w14:textId="77777777" w:rsidR="0070285B" w:rsidRDefault="00B1325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1" w:history="1">
            <w:r w:rsidR="0070285B" w:rsidRPr="00E32C5C">
              <w:rPr>
                <w:rStyle w:val="a7"/>
                <w:rFonts w:asciiTheme="majorEastAsia" w:hAnsiTheme="majorEastAsia"/>
                <w:noProof/>
              </w:rPr>
              <w:t>3.2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搭建</w:t>
            </w:r>
            <w:r w:rsidR="0070285B" w:rsidRPr="00E32C5C">
              <w:rPr>
                <w:rStyle w:val="a7"/>
                <w:rFonts w:asciiTheme="majorEastAsia" w:hAnsiTheme="majorEastAsia"/>
                <w:noProof/>
              </w:rPr>
              <w:t>Java Web</w:t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应用程序的开发环境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_Toc417052841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4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24E0C810" w14:textId="77777777" w:rsidR="0070285B" w:rsidRDefault="00B13250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2" w:history="1"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3.2.1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JDK Java</w:t>
            </w:r>
            <w:r w:rsidR="0070285B" w:rsidRPr="00E32C5C">
              <w:rPr>
                <w:rStyle w:val="a7"/>
                <w:rFonts w:asciiTheme="majorEastAsia" w:eastAsiaTheme="majorEastAsia" w:hAnsiTheme="majorEastAsia" w:hint="eastAsia"/>
                <w:noProof/>
              </w:rPr>
              <w:t>虚拟机安装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_Toc417052842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4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5E67D897" w14:textId="77777777" w:rsidR="0070285B" w:rsidRDefault="00B13250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3" w:history="1"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3.2.2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Tomcat</w:t>
            </w:r>
            <w:r w:rsidR="0070285B" w:rsidRPr="00E32C5C">
              <w:rPr>
                <w:rStyle w:val="a7"/>
                <w:rFonts w:asciiTheme="majorEastAsia" w:eastAsiaTheme="majorEastAsia" w:hAnsiTheme="majorEastAsia" w:hint="eastAsia"/>
                <w:noProof/>
              </w:rPr>
              <w:t>服务器安装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_Toc417052843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5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50ECFD55" w14:textId="77777777" w:rsidR="0070285B" w:rsidRDefault="00B13250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4" w:history="1"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3.2.3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MySQL</w:t>
            </w:r>
            <w:r w:rsidR="0070285B" w:rsidRPr="00E32C5C">
              <w:rPr>
                <w:rStyle w:val="a7"/>
                <w:rFonts w:asciiTheme="majorEastAsia" w:eastAsiaTheme="majorEastAsia" w:hAnsiTheme="majorEastAsia" w:hint="eastAsia"/>
                <w:noProof/>
              </w:rPr>
              <w:t>数据库安装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_Toc417052844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6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2EBF95F9" w14:textId="77777777" w:rsidR="0070285B" w:rsidRDefault="00B13250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5" w:history="1"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3.2.4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IntelliJ IDEA</w:t>
            </w:r>
            <w:r w:rsidR="0070285B" w:rsidRPr="00E32C5C">
              <w:rPr>
                <w:rStyle w:val="a7"/>
                <w:rFonts w:asciiTheme="majorEastAsia" w:eastAsiaTheme="majorEastAsia" w:hAnsiTheme="majorEastAsia" w:hint="eastAsia"/>
                <w:noProof/>
              </w:rPr>
              <w:t>集成开发环境安装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_Toc417052845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6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06E9411C" w14:textId="77777777" w:rsidR="0070285B" w:rsidRDefault="00B1325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6" w:history="1">
            <w:r w:rsidR="0070285B" w:rsidRPr="00E32C5C">
              <w:rPr>
                <w:rStyle w:val="a7"/>
                <w:rFonts w:asciiTheme="majorEastAsia" w:hAnsiTheme="majorEastAsia"/>
                <w:noProof/>
              </w:rPr>
              <w:t>3.3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测试</w:t>
            </w:r>
            <w:r w:rsidR="0070285B" w:rsidRPr="00E32C5C">
              <w:rPr>
                <w:rStyle w:val="a7"/>
                <w:rFonts w:asciiTheme="majorEastAsia" w:hAnsiTheme="majorEastAsia"/>
                <w:noProof/>
              </w:rPr>
              <w:t>Java Web</w:t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应用程序开发环境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_Toc417052846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7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3D7385DF" w14:textId="77777777" w:rsidR="0070285B" w:rsidRDefault="00B13250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7" w:history="1"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3.3.1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eastAsiaTheme="majorEastAsia" w:hAnsiTheme="majorEastAsia" w:hint="eastAsia"/>
                <w:noProof/>
              </w:rPr>
              <w:t>测试搭建的</w:t>
            </w:r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Java Web</w:t>
            </w:r>
            <w:r w:rsidR="0070285B" w:rsidRPr="00E32C5C">
              <w:rPr>
                <w:rStyle w:val="a7"/>
                <w:rFonts w:asciiTheme="majorEastAsia" w:eastAsiaTheme="majorEastAsia" w:hAnsiTheme="majorEastAsia" w:hint="eastAsia"/>
                <w:noProof/>
              </w:rPr>
              <w:t>应用程序开发环境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_Toc417052847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7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13E3866B" w14:textId="77777777" w:rsidR="0070285B" w:rsidRDefault="00B13250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8" w:history="1"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3.3.2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IDEA</w:t>
            </w:r>
            <w:r w:rsidR="0070285B" w:rsidRPr="00E32C5C">
              <w:rPr>
                <w:rStyle w:val="a7"/>
                <w:rFonts w:asciiTheme="majorEastAsia" w:eastAsiaTheme="majorEastAsia" w:hAnsiTheme="majorEastAsia" w:hint="eastAsia"/>
                <w:noProof/>
              </w:rPr>
              <w:t>的</w:t>
            </w:r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Java Web</w:t>
            </w:r>
            <w:r w:rsidR="0070285B" w:rsidRPr="00E32C5C">
              <w:rPr>
                <w:rStyle w:val="a7"/>
                <w:rFonts w:asciiTheme="majorEastAsia" w:eastAsiaTheme="majorEastAsia" w:hAnsiTheme="majorEastAsia" w:hint="eastAsia"/>
                <w:noProof/>
              </w:rPr>
              <w:t>工程目录结构图介绍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_Toc417052848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7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1AA87883" w14:textId="77777777" w:rsidR="0070285B" w:rsidRDefault="00B1325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9" w:history="1">
            <w:r w:rsidR="0070285B" w:rsidRPr="00E32C5C">
              <w:rPr>
                <w:rStyle w:val="a7"/>
                <w:rFonts w:asciiTheme="majorEastAsia" w:hAnsiTheme="majorEastAsia"/>
                <w:noProof/>
              </w:rPr>
              <w:t>3.4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百度地图</w:t>
            </w:r>
            <w:r w:rsidR="0070285B" w:rsidRPr="00E32C5C">
              <w:rPr>
                <w:rStyle w:val="a7"/>
                <w:rFonts w:asciiTheme="majorEastAsia" w:hAnsiTheme="majorEastAsia"/>
                <w:noProof/>
              </w:rPr>
              <w:t>API</w:t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密钥申请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_Toc417052849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8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4C23F190" w14:textId="77777777" w:rsidR="0070285B" w:rsidRDefault="00B1325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0" w:history="1"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4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Web</w:t>
            </w:r>
            <w:r w:rsidR="0070285B" w:rsidRPr="00E32C5C">
              <w:rPr>
                <w:rStyle w:val="a7"/>
                <w:rFonts w:asciiTheme="majorEastAsia" w:eastAsiaTheme="majorEastAsia" w:hAnsiTheme="majorEastAsia" w:hint="eastAsia"/>
                <w:noProof/>
              </w:rPr>
              <w:t>端轨迹管理系统需求分析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_Toc417052850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9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19F6EF17" w14:textId="77777777" w:rsidR="0070285B" w:rsidRDefault="00B1325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1" w:history="1">
            <w:r w:rsidR="0070285B" w:rsidRPr="00E32C5C">
              <w:rPr>
                <w:rStyle w:val="a7"/>
                <w:rFonts w:asciiTheme="majorEastAsia" w:hAnsiTheme="majorEastAsia"/>
                <w:noProof/>
              </w:rPr>
              <w:t>4.1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轨迹上传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_Toc417052851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9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313F0DAA" w14:textId="77777777" w:rsidR="0070285B" w:rsidRDefault="00B1325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2" w:history="1">
            <w:r w:rsidR="0070285B" w:rsidRPr="00E32C5C">
              <w:rPr>
                <w:rStyle w:val="a7"/>
                <w:rFonts w:asciiTheme="majorEastAsia" w:hAnsiTheme="majorEastAsia"/>
                <w:noProof/>
              </w:rPr>
              <w:t>4.2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轨迹搜索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_Toc417052852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9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5AFBF119" w14:textId="77777777" w:rsidR="0070285B" w:rsidRDefault="00B1325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3" w:history="1">
            <w:r w:rsidR="0070285B" w:rsidRPr="00E32C5C">
              <w:rPr>
                <w:rStyle w:val="a7"/>
                <w:rFonts w:asciiTheme="majorEastAsia" w:hAnsiTheme="majorEastAsia"/>
                <w:noProof/>
              </w:rPr>
              <w:t>4.3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轨迹展示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_Toc417052853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10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0E5D2AB8" w14:textId="77777777" w:rsidR="0070285B" w:rsidRDefault="00B1325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4" w:history="1">
            <w:r w:rsidR="0070285B" w:rsidRPr="00E32C5C">
              <w:rPr>
                <w:rStyle w:val="a7"/>
                <w:rFonts w:asciiTheme="majorEastAsia" w:hAnsiTheme="majorEastAsia"/>
                <w:noProof/>
              </w:rPr>
              <w:t>4.4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轨迹合并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_Toc417052854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10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273C9822" w14:textId="77777777" w:rsidR="0070285B" w:rsidRDefault="00B1325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5" w:history="1">
            <w:r w:rsidR="0070285B" w:rsidRPr="00E32C5C">
              <w:rPr>
                <w:rStyle w:val="a7"/>
                <w:rFonts w:asciiTheme="majorEastAsia" w:hAnsiTheme="majorEastAsia"/>
                <w:noProof/>
              </w:rPr>
              <w:t>4.5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文件格式说明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_Toc417052855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10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5AA5082C" w14:textId="77777777" w:rsidR="0070285B" w:rsidRDefault="00B1325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6" w:history="1"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5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Web</w:t>
            </w:r>
            <w:r w:rsidR="0070285B" w:rsidRPr="00E32C5C">
              <w:rPr>
                <w:rStyle w:val="a7"/>
                <w:rFonts w:asciiTheme="majorEastAsia" w:eastAsiaTheme="majorEastAsia" w:hAnsiTheme="majorEastAsia" w:hint="eastAsia"/>
                <w:noProof/>
              </w:rPr>
              <w:t>端轨迹系统开发相关技术介绍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_Toc417052856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11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08376631" w14:textId="77777777" w:rsidR="0070285B" w:rsidRDefault="00B1325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7" w:history="1">
            <w:r w:rsidR="0070285B" w:rsidRPr="00E32C5C">
              <w:rPr>
                <w:rStyle w:val="a7"/>
                <w:rFonts w:asciiTheme="majorEastAsia" w:hAnsiTheme="majorEastAsia"/>
                <w:noProof/>
              </w:rPr>
              <w:t>5.1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百度地图</w:t>
            </w:r>
            <w:r w:rsidR="0070285B" w:rsidRPr="00E32C5C">
              <w:rPr>
                <w:rStyle w:val="a7"/>
                <w:rFonts w:asciiTheme="majorEastAsia" w:hAnsiTheme="majorEastAsia"/>
                <w:noProof/>
              </w:rPr>
              <w:t>API</w:t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介绍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_Toc417052857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11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50580FFC" w14:textId="77777777" w:rsidR="0070285B" w:rsidRDefault="00B1325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8" w:history="1">
            <w:r w:rsidR="0070285B" w:rsidRPr="00E32C5C">
              <w:rPr>
                <w:rStyle w:val="a7"/>
                <w:rFonts w:asciiTheme="majorEastAsia" w:hAnsiTheme="majorEastAsia"/>
                <w:noProof/>
              </w:rPr>
              <w:t>5.2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hAnsiTheme="majorEastAsia"/>
                <w:noProof/>
              </w:rPr>
              <w:t>jQuery</w:t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和</w:t>
            </w:r>
            <w:r w:rsidR="0070285B" w:rsidRPr="00E32C5C">
              <w:rPr>
                <w:rStyle w:val="a7"/>
                <w:rFonts w:asciiTheme="majorEastAsia" w:hAnsiTheme="majorEastAsia"/>
                <w:noProof/>
              </w:rPr>
              <w:t>jQuery UI JavaScript</w:t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库介绍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_Toc417052858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14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5D6A1A80" w14:textId="77777777" w:rsidR="0070285B" w:rsidRDefault="00B1325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9" w:history="1">
            <w:r w:rsidR="0070285B" w:rsidRPr="00E32C5C">
              <w:rPr>
                <w:rStyle w:val="a7"/>
                <w:rFonts w:asciiTheme="majorEastAsia" w:hAnsiTheme="majorEastAsia"/>
                <w:noProof/>
              </w:rPr>
              <w:t>5.3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hAnsiTheme="majorEastAsia"/>
                <w:noProof/>
              </w:rPr>
              <w:t>Bootstrap</w:t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前端开发框架介绍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_Toc417052859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16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4A87862D" w14:textId="77777777" w:rsidR="0070285B" w:rsidRDefault="00B1325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60" w:history="1">
            <w:r w:rsidR="0070285B" w:rsidRPr="00E32C5C">
              <w:rPr>
                <w:rStyle w:val="a7"/>
                <w:rFonts w:asciiTheme="majorEastAsia" w:hAnsiTheme="majorEastAsia"/>
                <w:noProof/>
              </w:rPr>
              <w:t>5.4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hAnsiTheme="majorEastAsia"/>
                <w:noProof/>
              </w:rPr>
              <w:t>Plupload</w:t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多文件上传插件介绍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_Toc417052860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17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4C3358D8" w14:textId="77777777" w:rsidR="0070285B" w:rsidRDefault="00B1325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61" w:history="1"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6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Web</w:t>
            </w:r>
            <w:r w:rsidR="0070285B" w:rsidRPr="00E32C5C">
              <w:rPr>
                <w:rStyle w:val="a7"/>
                <w:rFonts w:asciiTheme="majorEastAsia" w:eastAsiaTheme="majorEastAsia" w:hAnsiTheme="majorEastAsia" w:hint="eastAsia"/>
                <w:noProof/>
              </w:rPr>
              <w:t>端轨迹管理系统设计与实现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_Toc417052861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17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68E430E8" w14:textId="77777777" w:rsidR="0070285B" w:rsidRDefault="00B1325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62" w:history="1">
            <w:r w:rsidR="0070285B" w:rsidRPr="00E32C5C">
              <w:rPr>
                <w:rStyle w:val="a7"/>
                <w:rFonts w:asciiTheme="majorEastAsia" w:hAnsiTheme="majorEastAsia"/>
                <w:noProof/>
              </w:rPr>
              <w:t>6.1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系统登录和退出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_Toc417052862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17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15351757" w14:textId="77777777" w:rsidR="0070285B" w:rsidRDefault="00B1325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63" w:history="1">
            <w:r w:rsidR="0070285B" w:rsidRPr="00E32C5C">
              <w:rPr>
                <w:rStyle w:val="a7"/>
                <w:rFonts w:asciiTheme="majorEastAsia" w:hAnsiTheme="majorEastAsia"/>
                <w:noProof/>
              </w:rPr>
              <w:t>6.2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hAnsiTheme="majorEastAsia" w:hint="eastAsia"/>
                <w:noProof/>
              </w:rPr>
              <w:t>轨迹管理模块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_Toc417052863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19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30CD1D07" w14:textId="77777777" w:rsidR="0070285B" w:rsidRDefault="00B13250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64" w:history="1"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6.2.1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eastAsiaTheme="majorEastAsia" w:hAnsiTheme="majorEastAsia" w:hint="eastAsia"/>
                <w:noProof/>
              </w:rPr>
              <w:t>轨迹上传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_Toc417052864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19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47DF66C4" w14:textId="77777777" w:rsidR="0070285B" w:rsidRDefault="00B13250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65" w:history="1"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6.2.2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eastAsiaTheme="majorEastAsia" w:hAnsiTheme="majorEastAsia" w:hint="eastAsia"/>
                <w:noProof/>
              </w:rPr>
              <w:t>轨迹搜索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_Toc417052865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21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60764325" w14:textId="77777777" w:rsidR="0070285B" w:rsidRDefault="00B13250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66" w:history="1"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6.2.3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eastAsiaTheme="majorEastAsia" w:hAnsiTheme="majorEastAsia" w:hint="eastAsia"/>
                <w:noProof/>
              </w:rPr>
              <w:t>轨迹展示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_Toc417052866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22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33FAC965" w14:textId="77777777" w:rsidR="0070285B" w:rsidRDefault="00B13250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67" w:history="1"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6.2.4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eastAsiaTheme="majorEastAsia" w:hAnsiTheme="majorEastAsia" w:hint="eastAsia"/>
                <w:noProof/>
              </w:rPr>
              <w:t>轨迹合并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_Toc417052867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22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370CF132" w14:textId="77777777" w:rsidR="0070285B" w:rsidRDefault="00B1325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68" w:history="1">
            <w:r w:rsidR="0070285B" w:rsidRPr="00E32C5C">
              <w:rPr>
                <w:rStyle w:val="a7"/>
                <w:rFonts w:asciiTheme="majorEastAsia" w:eastAsiaTheme="majorEastAsia" w:hAnsiTheme="majorEastAsia"/>
                <w:noProof/>
              </w:rPr>
              <w:t>7</w:t>
            </w:r>
            <w:r w:rsidR="007028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285B" w:rsidRPr="00E32C5C">
              <w:rPr>
                <w:rStyle w:val="a7"/>
                <w:rFonts w:asciiTheme="majorEastAsia" w:eastAsiaTheme="majorEastAsia" w:hAnsiTheme="majorEastAsia" w:hint="eastAsia"/>
                <w:noProof/>
              </w:rPr>
              <w:t>结束语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_Toc417052868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23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14:paraId="068DEC46" w14:textId="77777777" w:rsidR="00C8171C" w:rsidRDefault="00C8171C">
          <w:r>
            <w:rPr>
              <w:b/>
              <w:bCs/>
              <w:noProof/>
            </w:rPr>
            <w:fldChar w:fldCharType="end"/>
          </w:r>
        </w:p>
      </w:sdtContent>
    </w:sdt>
    <w:p w14:paraId="0DADFC7E" w14:textId="77777777" w:rsidR="00C8171C" w:rsidRPr="00C8171C" w:rsidRDefault="00C8171C" w:rsidP="00C8171C"/>
    <w:p w14:paraId="66BC370D" w14:textId="77777777" w:rsidR="0056759A" w:rsidRPr="000F1AEA" w:rsidRDefault="0056759A" w:rsidP="000F1AEA">
      <w:pPr>
        <w:pStyle w:val="1"/>
        <w:rPr>
          <w:rFonts w:asciiTheme="majorEastAsia" w:eastAsiaTheme="majorEastAsia" w:hAnsiTheme="majorEastAsia" w:cstheme="minorBidi"/>
          <w:sz w:val="28"/>
          <w:szCs w:val="28"/>
        </w:rPr>
      </w:pPr>
      <w:bookmarkStart w:id="1" w:name="_Toc417052833"/>
      <w:r w:rsidRPr="000F1AEA">
        <w:rPr>
          <w:rFonts w:asciiTheme="majorEastAsia" w:eastAsiaTheme="majorEastAsia" w:hAnsiTheme="majorEastAsia" w:cstheme="minorBidi" w:hint="eastAsia"/>
          <w:sz w:val="28"/>
          <w:szCs w:val="28"/>
        </w:rPr>
        <w:lastRenderedPageBreak/>
        <w:t>绪论</w:t>
      </w:r>
      <w:bookmarkEnd w:id="1"/>
    </w:p>
    <w:p w14:paraId="5D98E049" w14:textId="77777777" w:rsidR="0056759A" w:rsidRPr="000F1AEA" w:rsidRDefault="0056759A" w:rsidP="000F1AEA">
      <w:pPr>
        <w:pStyle w:val="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2" w:name="_Toc417052834"/>
      <w:r w:rsidRPr="000F1AEA">
        <w:rPr>
          <w:rFonts w:asciiTheme="majorEastAsia" w:hAnsiTheme="majorEastAsia" w:hint="eastAsia"/>
          <w:sz w:val="24"/>
          <w:szCs w:val="24"/>
        </w:rPr>
        <w:t>基于</w:t>
      </w:r>
      <w:r w:rsidRPr="000F1AEA">
        <w:rPr>
          <w:rFonts w:asciiTheme="majorEastAsia" w:hAnsiTheme="majorEastAsia"/>
          <w:sz w:val="24"/>
          <w:szCs w:val="24"/>
        </w:rPr>
        <w:t>Web</w:t>
      </w:r>
      <w:r w:rsidRPr="000F1AEA">
        <w:rPr>
          <w:rFonts w:asciiTheme="majorEastAsia" w:hAnsiTheme="majorEastAsia" w:hint="eastAsia"/>
          <w:sz w:val="24"/>
          <w:szCs w:val="24"/>
        </w:rPr>
        <w:t>的轨迹管理系统的开发背景及意义</w:t>
      </w:r>
      <w:bookmarkEnd w:id="2"/>
    </w:p>
    <w:p w14:paraId="4CE1464E" w14:textId="77777777" w:rsidR="0056759A" w:rsidRPr="00FB1EB9" w:rsidRDefault="0056759A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随着GPS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定位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技术在智能移动终端的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广泛应用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只要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智能移动终端中打开GPS定位服务，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就能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随时随地对自己定位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，还能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利用移动终端进行导航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，与他人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分享位置信息</w:t>
      </w:r>
      <w:del w:id="3" w:author="秦刚" w:date="2015-04-18T08:03:00Z">
        <w:r w:rsidRPr="00FB1EB9" w:rsidDel="00B13250">
          <w:rPr>
            <w:rFonts w:asciiTheme="minorEastAsia" w:eastAsiaTheme="minorEastAsia" w:hAnsiTheme="minorEastAsia" w:cstheme="minorBidi"/>
            <w:sz w:val="24"/>
            <w:szCs w:val="24"/>
          </w:rPr>
          <w:delText>。</w:delText>
        </w:r>
      </w:del>
      <w:ins w:id="4" w:author="秦刚" w:date="2015-04-18T08:03:00Z">
        <w:r w:rsidR="00B13250">
          <w:rPr>
            <w:rFonts w:asciiTheme="minorEastAsia" w:eastAsiaTheme="minorEastAsia" w:hAnsiTheme="minorEastAsia" w:cstheme="minorBidi" w:hint="eastAsia"/>
            <w:sz w:val="24"/>
            <w:szCs w:val="24"/>
          </w:rPr>
          <w:t>，</w:t>
        </w:r>
      </w:ins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从而给人们的生活带来了极大的便利。到目前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为</w:t>
      </w:r>
      <w:del w:id="5" w:author="秦刚" w:date="2015-04-18T08:03:00Z">
        <w:r w:rsidRPr="00FB1EB9" w:rsidDel="00B13250">
          <w:rPr>
            <w:rFonts w:asciiTheme="minorEastAsia" w:eastAsiaTheme="minorEastAsia" w:hAnsiTheme="minorEastAsia" w:cstheme="minorBidi"/>
            <w:sz w:val="24"/>
            <w:szCs w:val="24"/>
          </w:rPr>
          <w:delText>此</w:delText>
        </w:r>
      </w:del>
      <w:ins w:id="6" w:author="秦刚" w:date="2015-04-18T08:03:00Z">
        <w:r w:rsidR="00B13250">
          <w:rPr>
            <w:rFonts w:asciiTheme="minorEastAsia" w:eastAsiaTheme="minorEastAsia" w:hAnsiTheme="minorEastAsia" w:cstheme="minorBidi" w:hint="eastAsia"/>
            <w:sz w:val="24"/>
            <w:szCs w:val="24"/>
          </w:rPr>
          <w:t>止</w:t>
        </w:r>
      </w:ins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很多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应用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软件或者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网络服务也都相继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利用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GPS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定位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以及轨迹记录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LBS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(基于位置的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)、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Web GIS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给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人们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提供和位置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相关的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便捷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14:paraId="79530CDA" w14:textId="77777777" w:rsidR="0056759A" w:rsidRPr="00FB1EB9" w:rsidRDefault="0056759A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基于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Android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移动终端的野外采集应用利用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百度地图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来对用户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进行GPS定位并且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提供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轨迹管理的功能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用户根据具体需求定制采集模板，导入应用生成动态表格，便于实现数据采集及采集数据的动态上传，同时能够实现用户轨迹的自动记录及上传，以及服务器端轨迹数据的下载及展示，以视频、图片等多种多媒体形式呈现，便于相关人员进行科学考察所需信息的实时获取。系统实现了自动化、无纸化、数字化数据采集，同时便于轨迹路线的存储和分析，提高工作效率。</w:t>
      </w:r>
    </w:p>
    <w:p w14:paraId="02210454" w14:textId="77777777" w:rsidR="0056759A" w:rsidRPr="00FB1EB9" w:rsidRDefault="0056759A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del w:id="7" w:author="秦刚" w:date="2015-04-18T08:05:00Z">
        <w:r w:rsidRPr="00FB1EB9" w:rsidDel="00B13250">
          <w:rPr>
            <w:rFonts w:asciiTheme="minorEastAsia" w:eastAsiaTheme="minorEastAsia" w:hAnsiTheme="minorEastAsia" w:cstheme="minorBidi" w:hint="eastAsia"/>
            <w:sz w:val="24"/>
            <w:szCs w:val="24"/>
          </w:rPr>
          <w:delText>该题目则</w:delText>
        </w:r>
      </w:del>
      <w:ins w:id="8" w:author="秦刚" w:date="2015-04-18T08:05:00Z">
        <w:r w:rsidR="00B13250">
          <w:rPr>
            <w:rFonts w:asciiTheme="minorEastAsia" w:eastAsiaTheme="minorEastAsia" w:hAnsiTheme="minorEastAsia" w:cstheme="minorBidi" w:hint="eastAsia"/>
            <w:sz w:val="24"/>
            <w:szCs w:val="24"/>
          </w:rPr>
          <w:t>本文研究内容</w:t>
        </w:r>
      </w:ins>
      <w:r w:rsidRPr="00FB1EB9">
        <w:rPr>
          <w:rFonts w:asciiTheme="minorEastAsia" w:eastAsiaTheme="minorEastAsia" w:hAnsiTheme="minorEastAsia" w:cstheme="minorBidi"/>
          <w:sz w:val="24"/>
          <w:szCs w:val="24"/>
        </w:rPr>
        <w:t>是在Android移动终端的野外采集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系统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的基础上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，针对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Web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端对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野外考察轨迹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管理功能</w:t>
      </w:r>
      <w:del w:id="9" w:author="秦刚" w:date="2015-04-18T08:06:00Z">
        <w:r w:rsidRPr="00FB1EB9" w:rsidDel="00B13250">
          <w:rPr>
            <w:rFonts w:asciiTheme="minorEastAsia" w:eastAsiaTheme="minorEastAsia" w:hAnsiTheme="minorEastAsia" w:cstheme="minorBidi" w:hint="eastAsia"/>
            <w:sz w:val="24"/>
            <w:szCs w:val="24"/>
          </w:rPr>
          <w:delText>呢的</w:delText>
        </w:r>
      </w:del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设计与实现。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在An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droid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的野外采集系统中，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也实现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部分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轨迹管理的功能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，但由于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手机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屏幕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小，操作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受限，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实现的功能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较少；而且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当轨迹文件比较大时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，在没有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WIFI的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情况下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上传下载以及利用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百度地图进行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轨迹展示会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耗费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很多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手机流量。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相比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之下，Web端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则有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更大的优势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14:paraId="47AFCB2E" w14:textId="77777777" w:rsidR="0056759A" w:rsidRPr="000F1AEA" w:rsidRDefault="0056759A" w:rsidP="000F1AEA">
      <w:pPr>
        <w:pStyle w:val="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10" w:name="_Toc417052835"/>
      <w:r w:rsidRPr="000F1AEA">
        <w:rPr>
          <w:rFonts w:asciiTheme="majorEastAsia" w:hAnsiTheme="majorEastAsia"/>
          <w:sz w:val="24"/>
          <w:szCs w:val="24"/>
        </w:rPr>
        <w:t>Web</w:t>
      </w:r>
      <w:r w:rsidRPr="000F1AEA">
        <w:rPr>
          <w:rFonts w:asciiTheme="majorEastAsia" w:hAnsiTheme="majorEastAsia" w:hint="eastAsia"/>
          <w:sz w:val="24"/>
          <w:szCs w:val="24"/>
        </w:rPr>
        <w:t>地图和</w:t>
      </w:r>
      <w:r w:rsidRPr="000F1AEA">
        <w:rPr>
          <w:rFonts w:asciiTheme="majorEastAsia" w:hAnsiTheme="majorEastAsia"/>
          <w:sz w:val="24"/>
          <w:szCs w:val="24"/>
        </w:rPr>
        <w:t>LBS</w:t>
      </w:r>
      <w:r w:rsidRPr="000F1AEA">
        <w:rPr>
          <w:rFonts w:asciiTheme="majorEastAsia" w:hAnsiTheme="majorEastAsia" w:hint="eastAsia"/>
          <w:sz w:val="24"/>
          <w:szCs w:val="24"/>
        </w:rPr>
        <w:t>应用现状和发展趋势</w:t>
      </w:r>
      <w:bookmarkEnd w:id="10"/>
    </w:p>
    <w:p w14:paraId="3E127430" w14:textId="77777777" w:rsidR="0056759A" w:rsidRPr="00FB1EB9" w:rsidRDefault="0056759A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GPS是英文Global Positioning System（全球定位系统）的简称。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最早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是来自于美国军方的一个项目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。由于GPS技术所具有的全天候、高精度和自动测量的特点，从最初的军事应用</w:t>
      </w:r>
      <w:ins w:id="11" w:author="秦刚" w:date="2015-04-18T08:07:00Z">
        <w:r w:rsidR="000D2219">
          <w:rPr>
            <w:rFonts w:asciiTheme="minorEastAsia" w:eastAsiaTheme="minorEastAsia" w:hAnsiTheme="minorEastAsia" w:cstheme="minorBidi" w:hint="eastAsia"/>
            <w:sz w:val="24"/>
            <w:szCs w:val="24"/>
          </w:rPr>
          <w:t>发展</w:t>
        </w:r>
      </w:ins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到现在已经应用到了国民经济建设、国防建设和社会发展的各个领域。欧美是GPS应用最先进的国家。近年来，随着汽车、智能手机等高档消费品的普及，GPS产业在中国得到了快速发展。GPS应用主要基于空间位置服务和时间服务。GPS的个人定位、汽车导航和交通管理、地图查询、路线规划等都属于这两个服务。GPS定位也比其它定位方法更精确。</w:t>
      </w:r>
    </w:p>
    <w:p w14:paraId="65002310" w14:textId="77777777" w:rsidR="0056759A" w:rsidRPr="00FB1EB9" w:rsidRDefault="0056759A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基于位置的服务LBS(Location Based Service)，</w:t>
      </w:r>
      <w:del w:id="12" w:author="秦刚" w:date="2015-04-18T08:07:00Z">
        <w:r w:rsidRPr="00FB1EB9" w:rsidDel="000D2219">
          <w:rPr>
            <w:rFonts w:asciiTheme="minorEastAsia" w:eastAsiaTheme="minorEastAsia" w:hAnsiTheme="minorEastAsia" w:cstheme="minorBidi" w:hint="eastAsia"/>
            <w:sz w:val="24"/>
            <w:szCs w:val="24"/>
          </w:rPr>
          <w:delText>，</w:delText>
        </w:r>
      </w:del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用来定位移动设备用户所在的位置信息，并提供与位置相关的各种服务。GPS则是LBS定位的一种方式。LBS起源于美国的911紧急呼叫服务，要求无论在何时何地，都能通过无线信号找到用户的位置。虽然LBS的概念提出时间不长，但其发展却十分迅速，由早期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的被动式、单用户、单目标、面向内容的模式发展到现在的主动式、多用户、多目标、面向应用的模式。</w:t>
      </w:r>
    </w:p>
    <w:p w14:paraId="514DFD8B" w14:textId="77777777" w:rsidR="000D2219" w:rsidRDefault="0056759A" w:rsidP="008A3B43">
      <w:pPr>
        <w:spacing w:line="400" w:lineRule="atLeast"/>
        <w:ind w:firstLineChars="200" w:firstLine="480"/>
        <w:rPr>
          <w:ins w:id="13" w:author="秦刚" w:date="2015-04-18T08:10:00Z"/>
          <w:rFonts w:asciiTheme="minorEastAsia" w:eastAsiaTheme="minorEastAsia" w:hAnsiTheme="minorEastAsia" w:cstheme="minorBidi"/>
          <w:sz w:val="24"/>
          <w:szCs w:val="24"/>
        </w:rPr>
        <w:sectPr w:rsidR="000D2219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Web GIS，即互联网地理信息系统，以互联网为环境，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通过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浏览器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来访问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，把Internet和GIS技术结合在一起，为各种地理信息应用提供GIS功能。GIS通过Web功能得以扩展，通过Web发布地图、浏览空间数据， 制作专题图，例如大家熟悉的Go2Map、Google Earth、SuperMap IS、GeoSurf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百度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地图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等。</w:t>
      </w:r>
    </w:p>
    <w:p w14:paraId="3804AA71" w14:textId="77777777" w:rsidR="0056759A" w:rsidRPr="00FB1EB9" w:rsidDel="000D2219" w:rsidRDefault="0056759A" w:rsidP="008A5BEC">
      <w:pPr>
        <w:spacing w:line="400" w:lineRule="atLeast"/>
        <w:ind w:firstLineChars="200" w:firstLine="480"/>
        <w:rPr>
          <w:del w:id="14" w:author="秦刚" w:date="2015-04-18T08:10:00Z"/>
          <w:rFonts w:asciiTheme="minorEastAsia" w:eastAsiaTheme="minorEastAsia" w:hAnsiTheme="minorEastAsia" w:cstheme="minorBidi"/>
          <w:sz w:val="24"/>
          <w:szCs w:val="24"/>
        </w:rPr>
        <w:pPrChange w:id="15" w:author="秦刚" w:date="2015-04-18T08:26:00Z">
          <w:pPr>
            <w:spacing w:line="400" w:lineRule="atLeast"/>
            <w:ind w:firstLineChars="200" w:firstLine="480"/>
          </w:pPr>
        </w:pPrChange>
      </w:pPr>
    </w:p>
    <w:p w14:paraId="260B8EF0" w14:textId="77777777" w:rsidR="0056759A" w:rsidRPr="000F1AEA" w:rsidRDefault="000D2219" w:rsidP="000F1AEA">
      <w:pPr>
        <w:pStyle w:val="1"/>
        <w:numPr>
          <w:ilvl w:val="0"/>
          <w:numId w:val="1"/>
        </w:numPr>
        <w:ind w:left="0" w:firstLine="0"/>
        <w:rPr>
          <w:rFonts w:asciiTheme="majorEastAsia" w:eastAsiaTheme="majorEastAsia" w:hAnsiTheme="majorEastAsia" w:cstheme="minorBidi"/>
          <w:sz w:val="28"/>
          <w:szCs w:val="28"/>
        </w:rPr>
      </w:pPr>
      <w:bookmarkStart w:id="16" w:name="_Toc417052836"/>
      <w:del w:id="17" w:author="秦刚" w:date="2015-04-18T08:11:00Z">
        <w:r w:rsidRPr="000F1AEA" w:rsidDel="000D2219">
          <w:rPr>
            <w:rFonts w:asciiTheme="majorEastAsia" w:hAnsiTheme="majorEastAsia"/>
            <w:noProof/>
            <w:sz w:val="24"/>
            <w:szCs w:val="24"/>
          </w:rPr>
          <w:drawing>
            <wp:anchor distT="0" distB="0" distL="114300" distR="114300" simplePos="0" relativeHeight="251655168" behindDoc="0" locked="0" layoutInCell="1" allowOverlap="1" wp14:anchorId="3FEBBFD9" wp14:editId="522BCA96">
              <wp:simplePos x="0" y="0"/>
              <wp:positionH relativeFrom="column">
                <wp:posOffset>0</wp:posOffset>
              </wp:positionH>
              <wp:positionV relativeFrom="paragraph">
                <wp:posOffset>1249680</wp:posOffset>
              </wp:positionV>
              <wp:extent cx="5274310" cy="3805555"/>
              <wp:effectExtent l="0" t="0" r="8890" b="4445"/>
              <wp:wrapTopAndBottom/>
              <wp:docPr id="5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805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r w:rsidR="0056759A" w:rsidRPr="000F1AEA">
        <w:rPr>
          <w:rFonts w:asciiTheme="majorEastAsia" w:eastAsiaTheme="majorEastAsia" w:hAnsiTheme="majorEastAsia" w:cstheme="minorBidi" w:hint="eastAsia"/>
          <w:sz w:val="28"/>
          <w:szCs w:val="28"/>
        </w:rPr>
        <w:t>移动端野外采集系统</w:t>
      </w:r>
      <w:bookmarkEnd w:id="16"/>
    </w:p>
    <w:p w14:paraId="24775785" w14:textId="77777777" w:rsidR="00123871" w:rsidRPr="000F1AEA" w:rsidRDefault="00123871" w:rsidP="000F1AEA">
      <w:pPr>
        <w:pStyle w:val="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18" w:name="_Toc417052837"/>
      <w:r w:rsidRPr="000F1AEA">
        <w:rPr>
          <w:rFonts w:asciiTheme="majorEastAsia" w:hAnsiTheme="majorEastAsia" w:hint="eastAsia"/>
          <w:sz w:val="24"/>
          <w:szCs w:val="24"/>
        </w:rPr>
        <w:t>移动端</w:t>
      </w:r>
      <w:r w:rsidRPr="000F1AEA">
        <w:rPr>
          <w:rFonts w:asciiTheme="majorEastAsia" w:hAnsiTheme="majorEastAsia"/>
          <w:sz w:val="24"/>
          <w:szCs w:val="24"/>
        </w:rPr>
        <w:t>野外采集系统的系统架构</w:t>
      </w:r>
      <w:bookmarkEnd w:id="18"/>
    </w:p>
    <w:p w14:paraId="116543FD" w14:textId="77777777" w:rsidR="00123871" w:rsidRDefault="000D2219" w:rsidP="000D2219">
      <w:pPr>
        <w:spacing w:line="400" w:lineRule="atLeast"/>
        <w:ind w:firstLineChars="200" w:firstLine="480"/>
        <w:jc w:val="left"/>
        <w:rPr>
          <w:ins w:id="19" w:author="秦刚" w:date="2015-04-18T08:11:00Z"/>
          <w:rFonts w:asciiTheme="minorEastAsia" w:eastAsiaTheme="minorEastAsia" w:hAnsiTheme="minorEastAsia" w:cstheme="minorBidi" w:hint="eastAsia"/>
          <w:sz w:val="24"/>
          <w:szCs w:val="24"/>
        </w:rPr>
        <w:pPrChange w:id="20" w:author="秦刚" w:date="2015-04-18T08:10:00Z">
          <w:pPr>
            <w:spacing w:line="400" w:lineRule="atLeast"/>
            <w:ind w:firstLineChars="200" w:firstLine="480"/>
            <w:jc w:val="center"/>
          </w:pPr>
        </w:pPrChange>
      </w:pPr>
      <w:ins w:id="21" w:author="秦刚" w:date="2015-04-18T08:10:00Z">
        <w:r>
          <w:rPr>
            <w:rFonts w:asciiTheme="minorEastAsia" w:eastAsiaTheme="minorEastAsia" w:hAnsiTheme="minorEastAsia" w:cstheme="minorBidi" w:hint="eastAsia"/>
            <w:sz w:val="24"/>
            <w:szCs w:val="24"/>
          </w:rPr>
          <w:t xml:space="preserve">    </w:t>
        </w:r>
      </w:ins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移动终端软件整体架构如</w:t>
      </w:r>
      <w:del w:id="22" w:author="秦刚" w:date="2015-04-18T08:11:00Z">
        <w:r w:rsidR="00123871" w:rsidRPr="00FB1EB9" w:rsidDel="000D2219">
          <w:rPr>
            <w:rFonts w:asciiTheme="minorEastAsia" w:eastAsiaTheme="minorEastAsia" w:hAnsiTheme="minorEastAsia" w:cstheme="minorBidi" w:hint="eastAsia"/>
            <w:sz w:val="24"/>
            <w:szCs w:val="24"/>
          </w:rPr>
          <w:delText>上</w:delText>
        </w:r>
      </w:del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图</w:t>
      </w:r>
      <w:ins w:id="23" w:author="秦刚" w:date="2015-04-18T08:11:00Z">
        <w:r>
          <w:rPr>
            <w:rFonts w:asciiTheme="minorEastAsia" w:eastAsiaTheme="minorEastAsia" w:hAnsiTheme="minorEastAsia" w:cstheme="minorBidi" w:hint="eastAsia"/>
            <w:sz w:val="24"/>
            <w:szCs w:val="24"/>
          </w:rPr>
          <w:t>1</w:t>
        </w:r>
      </w:ins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所示。</w:t>
      </w:r>
    </w:p>
    <w:p w14:paraId="74EDFD00" w14:textId="77777777" w:rsidR="000D2219" w:rsidRDefault="000D2219" w:rsidP="000D2219">
      <w:pPr>
        <w:spacing w:line="400" w:lineRule="atLeast"/>
        <w:jc w:val="left"/>
        <w:rPr>
          <w:ins w:id="24" w:author="秦刚" w:date="2015-04-18T08:12:00Z"/>
          <w:rFonts w:asciiTheme="minorEastAsia" w:eastAsiaTheme="minorEastAsia" w:hAnsiTheme="minorEastAsia" w:cstheme="minorBidi" w:hint="eastAsia"/>
          <w:sz w:val="24"/>
          <w:szCs w:val="24"/>
        </w:rPr>
        <w:pPrChange w:id="25" w:author="秦刚" w:date="2015-04-18T08:11:00Z">
          <w:pPr>
            <w:spacing w:line="400" w:lineRule="atLeast"/>
            <w:ind w:firstLineChars="200" w:firstLine="480"/>
            <w:jc w:val="center"/>
          </w:pPr>
        </w:pPrChange>
      </w:pPr>
      <w:ins w:id="26" w:author="秦刚" w:date="2015-04-18T08:12:00Z">
        <w:r w:rsidRPr="000F1AEA">
          <w:rPr>
            <w:rFonts w:asciiTheme="majorEastAsia" w:hAnsiTheme="majorEastAsia"/>
            <w:noProof/>
            <w:sz w:val="24"/>
            <w:szCs w:val="24"/>
          </w:rPr>
          <w:drawing>
            <wp:inline distT="0" distB="0" distL="0" distR="0" wp14:anchorId="7507C5C3" wp14:editId="463AD1E9">
              <wp:extent cx="5274310" cy="3805555"/>
              <wp:effectExtent l="0" t="0" r="8890" b="4445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805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90FDCC3" w14:textId="77777777" w:rsidR="000D2219" w:rsidRDefault="000D2219" w:rsidP="000D2219">
      <w:pPr>
        <w:spacing w:line="400" w:lineRule="atLeast"/>
        <w:jc w:val="center"/>
        <w:rPr>
          <w:ins w:id="27" w:author="秦刚" w:date="2015-04-18T08:12:00Z"/>
          <w:rFonts w:asciiTheme="minorEastAsia" w:eastAsiaTheme="minorEastAsia" w:hAnsiTheme="minorEastAsia" w:cstheme="minorBidi" w:hint="eastAsia"/>
          <w:sz w:val="24"/>
          <w:szCs w:val="24"/>
        </w:rPr>
        <w:pPrChange w:id="28" w:author="秦刚" w:date="2015-04-18T08:12:00Z">
          <w:pPr>
            <w:spacing w:line="400" w:lineRule="atLeast"/>
            <w:ind w:firstLineChars="200" w:firstLine="480"/>
            <w:jc w:val="center"/>
          </w:pPr>
        </w:pPrChange>
      </w:pPr>
      <w:ins w:id="29" w:author="秦刚" w:date="2015-04-18T08:12:00Z">
        <w:r>
          <w:rPr>
            <w:rFonts w:asciiTheme="minorEastAsia" w:eastAsiaTheme="minorEastAsia" w:hAnsiTheme="minorEastAsia" w:cstheme="minorBidi" w:hint="eastAsia"/>
            <w:sz w:val="24"/>
            <w:szCs w:val="24"/>
          </w:rPr>
          <w:t>图1： 移动端野外采集系统架构</w:t>
        </w:r>
      </w:ins>
    </w:p>
    <w:p w14:paraId="2095171C" w14:textId="77777777" w:rsidR="000D2219" w:rsidRPr="00FB1EB9" w:rsidRDefault="000D2219" w:rsidP="000D2219">
      <w:pPr>
        <w:spacing w:line="400" w:lineRule="atLeast"/>
        <w:rPr>
          <w:rFonts w:asciiTheme="minorEastAsia" w:eastAsiaTheme="minorEastAsia" w:hAnsiTheme="minorEastAsia" w:cstheme="minorBidi" w:hint="eastAsia"/>
          <w:sz w:val="24"/>
          <w:szCs w:val="24"/>
        </w:rPr>
        <w:pPrChange w:id="30" w:author="秦刚" w:date="2015-04-18T08:12:00Z">
          <w:pPr>
            <w:spacing w:line="400" w:lineRule="atLeast"/>
            <w:ind w:firstLineChars="200" w:firstLine="480"/>
            <w:jc w:val="center"/>
          </w:pPr>
        </w:pPrChange>
      </w:pPr>
      <w:ins w:id="31" w:author="秦刚" w:date="2015-04-18T08:12:00Z">
        <w:r>
          <w:rPr>
            <w:rFonts w:asciiTheme="minorEastAsia" w:eastAsiaTheme="minorEastAsia" w:hAnsiTheme="minorEastAsia" w:cstheme="minorBidi" w:hint="eastAsia"/>
            <w:sz w:val="24"/>
            <w:szCs w:val="24"/>
          </w:rPr>
          <w:t xml:space="preserve">  </w:t>
        </w:r>
      </w:ins>
      <w:ins w:id="32" w:author="秦刚" w:date="2015-04-18T08:13:00Z">
        <w:r>
          <w:rPr>
            <w:rFonts w:asciiTheme="minorEastAsia" w:eastAsiaTheme="minorEastAsia" w:hAnsiTheme="minorEastAsia" w:cstheme="minorBidi" w:hint="eastAsia"/>
            <w:sz w:val="24"/>
            <w:szCs w:val="24"/>
          </w:rPr>
          <w:t>补充</w:t>
        </w:r>
      </w:ins>
      <w:ins w:id="33" w:author="秦刚" w:date="2015-04-18T08:12:00Z">
        <w:r>
          <w:rPr>
            <w:rFonts w:asciiTheme="minorEastAsia" w:eastAsiaTheme="minorEastAsia" w:hAnsiTheme="minorEastAsia" w:cstheme="minorBidi" w:hint="eastAsia"/>
            <w:sz w:val="24"/>
            <w:szCs w:val="24"/>
          </w:rPr>
          <w:t>对图1中的架构</w:t>
        </w:r>
      </w:ins>
      <w:ins w:id="34" w:author="秦刚" w:date="2015-04-18T08:13:00Z">
        <w:r w:rsidR="001B68F1">
          <w:rPr>
            <w:rFonts w:asciiTheme="minorEastAsia" w:eastAsiaTheme="minorEastAsia" w:hAnsiTheme="minorEastAsia" w:cstheme="minorBidi" w:hint="eastAsia"/>
            <w:sz w:val="24"/>
            <w:szCs w:val="24"/>
          </w:rPr>
          <w:t>的简</w:t>
        </w:r>
      </w:ins>
      <w:ins w:id="35" w:author="秦刚" w:date="2015-04-18T08:12:00Z">
        <w:r>
          <w:rPr>
            <w:rFonts w:asciiTheme="minorEastAsia" w:eastAsiaTheme="minorEastAsia" w:hAnsiTheme="minorEastAsia" w:cstheme="minorBidi" w:hint="eastAsia"/>
            <w:sz w:val="24"/>
            <w:szCs w:val="24"/>
          </w:rPr>
          <w:t>要描述。</w:t>
        </w:r>
      </w:ins>
      <w:ins w:id="36" w:author="秦刚" w:date="2015-04-18T08:13:00Z">
        <w:r w:rsidR="001B68F1">
          <w:rPr>
            <w:rFonts w:asciiTheme="minorEastAsia" w:eastAsiaTheme="minorEastAsia" w:hAnsiTheme="minorEastAsia" w:cstheme="minorBidi" w:hint="eastAsia"/>
            <w:sz w:val="24"/>
            <w:szCs w:val="24"/>
          </w:rPr>
          <w:t>如包括数据采集、轨迹记录、系统管理等3各部分</w:t>
        </w:r>
      </w:ins>
      <w:ins w:id="37" w:author="秦刚" w:date="2015-04-18T08:14:00Z">
        <w:r w:rsidR="001B68F1">
          <w:rPr>
            <w:rFonts w:asciiTheme="minorEastAsia" w:eastAsiaTheme="minorEastAsia" w:hAnsiTheme="minorEastAsia" w:cstheme="minorBidi" w:hint="eastAsia"/>
            <w:sz w:val="24"/>
            <w:szCs w:val="24"/>
          </w:rPr>
          <w:t>。</w:t>
        </w:r>
      </w:ins>
      <w:ins w:id="38" w:author="秦刚" w:date="2015-04-18T08:15:00Z">
        <w:r w:rsidR="001B68F1">
          <w:rPr>
            <w:rFonts w:asciiTheme="minorEastAsia" w:eastAsiaTheme="minorEastAsia" w:hAnsiTheme="minorEastAsia" w:cstheme="minorBidi" w:hint="eastAsia"/>
            <w:sz w:val="24"/>
            <w:szCs w:val="24"/>
          </w:rPr>
          <w:t>简要介绍移动端应用的开发运行环境。</w:t>
        </w:r>
      </w:ins>
    </w:p>
    <w:p w14:paraId="12A440BA" w14:textId="77777777" w:rsidR="00123871" w:rsidRPr="000F1AEA" w:rsidRDefault="00123871" w:rsidP="000F1AEA">
      <w:pPr>
        <w:pStyle w:val="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39" w:name="_Toc417052838"/>
      <w:r w:rsidRPr="000F1AEA">
        <w:rPr>
          <w:rFonts w:asciiTheme="majorEastAsia" w:hAnsiTheme="majorEastAsia" w:hint="eastAsia"/>
          <w:sz w:val="24"/>
          <w:szCs w:val="24"/>
        </w:rPr>
        <w:t>移动端</w:t>
      </w:r>
      <w:r w:rsidRPr="000F1AEA">
        <w:rPr>
          <w:rFonts w:asciiTheme="majorEastAsia" w:hAnsiTheme="majorEastAsia"/>
          <w:sz w:val="24"/>
          <w:szCs w:val="24"/>
        </w:rPr>
        <w:t>野外采集系统的系统</w:t>
      </w:r>
      <w:r w:rsidRPr="000F1AEA">
        <w:rPr>
          <w:rFonts w:asciiTheme="majorEastAsia" w:hAnsiTheme="majorEastAsia" w:hint="eastAsia"/>
          <w:sz w:val="24"/>
          <w:szCs w:val="24"/>
        </w:rPr>
        <w:t>功能</w:t>
      </w:r>
      <w:bookmarkEnd w:id="39"/>
      <w:r w:rsidRPr="000F1AEA">
        <w:rPr>
          <w:rFonts w:asciiTheme="majorEastAsia" w:hAnsiTheme="majorEastAsia" w:hint="eastAsia"/>
          <w:sz w:val="24"/>
          <w:szCs w:val="24"/>
        </w:rPr>
        <w:t xml:space="preserve"> </w:t>
      </w:r>
    </w:p>
    <w:p w14:paraId="4253D1D9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系统启动后，首先进入初始化模块，完成系统初始化（界面初始化、后台数据初始化、文件系统初始化等），初始化结束后，根据用户选择进入功能模块或管理模块。</w:t>
      </w:r>
    </w:p>
    <w:p w14:paraId="24A6471A" w14:textId="77777777" w:rsidR="00123871" w:rsidRDefault="00123871" w:rsidP="008A3B43">
      <w:pPr>
        <w:spacing w:line="400" w:lineRule="atLeast"/>
        <w:ind w:firstLineChars="200" w:firstLine="480"/>
        <w:rPr>
          <w:ins w:id="40" w:author="秦刚" w:date="2015-04-18T08:34:00Z"/>
          <w:rFonts w:asciiTheme="minorEastAsia" w:eastAsiaTheme="minorEastAsia" w:hAnsiTheme="minorEastAsia" w:cstheme="minorBidi" w:hint="eastAsia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管理模块，主要分为系统管理模块，系统设置模块，异常处理模块；功能模块，根据用户输入完成用户名、密码验证（或用户注册），进行系统登录，登录成功后，按照用户操作进入程序主功能模块，即：数据记录模块，数据管理模块，模板管理模块，轨迹记录模块，轨迹管理模块；响应用户操作，进入相应的模块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完成多数据采集及轨迹记录任务。</w:t>
      </w:r>
    </w:p>
    <w:p w14:paraId="3CD1C358" w14:textId="77777777" w:rsidR="00046E9D" w:rsidRDefault="00046E9D" w:rsidP="008A3B43">
      <w:pPr>
        <w:spacing w:line="400" w:lineRule="atLeast"/>
        <w:ind w:firstLineChars="200" w:firstLine="480"/>
        <w:rPr>
          <w:ins w:id="41" w:author="秦刚" w:date="2015-04-18T08:34:00Z"/>
          <w:rFonts w:asciiTheme="minorEastAsia" w:eastAsiaTheme="minorEastAsia" w:hAnsiTheme="minorEastAsia" w:cstheme="minorBidi" w:hint="eastAsia"/>
          <w:sz w:val="24"/>
          <w:szCs w:val="24"/>
        </w:rPr>
      </w:pPr>
    </w:p>
    <w:p w14:paraId="563FDB56" w14:textId="73DDC5C1" w:rsidR="00046E9D" w:rsidRPr="00FB1EB9" w:rsidRDefault="00046E9D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ins w:id="42" w:author="秦刚" w:date="2015-04-18T08:34:00Z">
        <w:r>
          <w:rPr>
            <w:rFonts w:asciiTheme="minorEastAsia" w:eastAsiaTheme="minorEastAsia" w:hAnsiTheme="minorEastAsia" w:cstheme="minorBidi" w:hint="eastAsia"/>
            <w:sz w:val="24"/>
            <w:szCs w:val="24"/>
          </w:rPr>
          <w:t>需补充</w:t>
        </w:r>
      </w:ins>
      <w:ins w:id="43" w:author="秦刚" w:date="2015-04-18T08:36:00Z">
        <w:r w:rsidR="00E74370">
          <w:rPr>
            <w:rFonts w:asciiTheme="minorEastAsia" w:eastAsiaTheme="minorEastAsia" w:hAnsiTheme="minorEastAsia" w:cstheme="minorBidi" w:hint="eastAsia"/>
            <w:sz w:val="24"/>
            <w:szCs w:val="24"/>
          </w:rPr>
          <w:t>一小节</w:t>
        </w:r>
      </w:ins>
      <w:ins w:id="44" w:author="秦刚" w:date="2015-04-18T08:34:00Z">
        <w:r w:rsidR="00E74370">
          <w:rPr>
            <w:rFonts w:asciiTheme="minorEastAsia" w:eastAsiaTheme="minorEastAsia" w:hAnsiTheme="minorEastAsia" w:cstheme="minorBidi" w:hint="eastAsia"/>
            <w:sz w:val="24"/>
            <w:szCs w:val="24"/>
          </w:rPr>
          <w:t>，</w:t>
        </w:r>
      </w:ins>
      <w:ins w:id="45" w:author="秦刚" w:date="2015-04-18T08:36:00Z">
        <w:r w:rsidR="00E74370">
          <w:rPr>
            <w:rFonts w:asciiTheme="minorEastAsia" w:eastAsiaTheme="minorEastAsia" w:hAnsiTheme="minorEastAsia" w:cstheme="minorBidi" w:hint="eastAsia"/>
            <w:sz w:val="24"/>
            <w:szCs w:val="24"/>
          </w:rPr>
          <w:t>阐述</w:t>
        </w:r>
      </w:ins>
      <w:ins w:id="46" w:author="秦刚" w:date="2015-04-18T08:35:00Z">
        <w:r w:rsidR="00E74370">
          <w:rPr>
            <w:rFonts w:asciiTheme="minorEastAsia" w:eastAsiaTheme="minorEastAsia" w:hAnsiTheme="minorEastAsia" w:cstheme="minorBidi" w:hint="eastAsia"/>
            <w:sz w:val="24"/>
            <w:szCs w:val="24"/>
          </w:rPr>
          <w:t>移动端野外采集系统需要有后台服务，提供数据的上传和入库</w:t>
        </w:r>
      </w:ins>
      <w:ins w:id="47" w:author="秦刚" w:date="2015-04-18T08:36:00Z">
        <w:r w:rsidR="00E74370">
          <w:rPr>
            <w:rFonts w:asciiTheme="minorEastAsia" w:eastAsiaTheme="minorEastAsia" w:hAnsiTheme="minorEastAsia" w:cstheme="minorBidi" w:hint="eastAsia"/>
            <w:sz w:val="24"/>
            <w:szCs w:val="24"/>
          </w:rPr>
          <w:t>。</w:t>
        </w:r>
      </w:ins>
      <w:ins w:id="48" w:author="秦刚" w:date="2015-04-18T08:35:00Z">
        <w:r w:rsidR="00E74370">
          <w:rPr>
            <w:rFonts w:asciiTheme="minorEastAsia" w:eastAsiaTheme="minorEastAsia" w:hAnsiTheme="minorEastAsia" w:cstheme="minorBidi" w:hint="eastAsia"/>
            <w:sz w:val="24"/>
            <w:szCs w:val="24"/>
          </w:rPr>
          <w:t>另外本文研究内容也需要在</w:t>
        </w:r>
      </w:ins>
      <w:ins w:id="49" w:author="秦刚" w:date="2015-04-18T08:36:00Z">
        <w:r w:rsidR="00E74370">
          <w:rPr>
            <w:rFonts w:asciiTheme="minorEastAsia" w:eastAsiaTheme="minorEastAsia" w:hAnsiTheme="minorEastAsia" w:cstheme="minorBidi" w:hint="eastAsia"/>
            <w:sz w:val="24"/>
            <w:szCs w:val="24"/>
          </w:rPr>
          <w:t>后台服务器上实现</w:t>
        </w:r>
      </w:ins>
      <w:ins w:id="50" w:author="秦刚" w:date="2015-04-18T08:37:00Z">
        <w:r w:rsidR="00E74370">
          <w:rPr>
            <w:rFonts w:asciiTheme="minorEastAsia" w:eastAsiaTheme="minorEastAsia" w:hAnsiTheme="minorEastAsia" w:cstheme="minorBidi" w:hint="eastAsia"/>
            <w:sz w:val="24"/>
            <w:szCs w:val="24"/>
          </w:rPr>
          <w:t>，</w:t>
        </w:r>
      </w:ins>
      <w:bookmarkStart w:id="51" w:name="_GoBack"/>
      <w:bookmarkEnd w:id="51"/>
      <w:ins w:id="52" w:author="秦刚" w:date="2015-04-18T08:36:00Z">
        <w:r w:rsidR="00E74370">
          <w:rPr>
            <w:rFonts w:asciiTheme="minorEastAsia" w:eastAsiaTheme="minorEastAsia" w:hAnsiTheme="minorEastAsia" w:cstheme="minorBidi" w:hint="eastAsia"/>
            <w:sz w:val="24"/>
            <w:szCs w:val="24"/>
          </w:rPr>
          <w:t>说明本文的研究内容与移动终端应用的关联性。</w:t>
        </w:r>
      </w:ins>
    </w:p>
    <w:p w14:paraId="1A027F0C" w14:textId="77777777" w:rsidR="001B68F1" w:rsidRDefault="001B68F1" w:rsidP="000F1AEA">
      <w:pPr>
        <w:pStyle w:val="1"/>
        <w:numPr>
          <w:ilvl w:val="0"/>
          <w:numId w:val="1"/>
        </w:numPr>
        <w:ind w:left="0" w:firstLine="0"/>
        <w:rPr>
          <w:ins w:id="53" w:author="秦刚" w:date="2015-04-18T08:15:00Z"/>
          <w:rFonts w:asciiTheme="majorEastAsia" w:eastAsiaTheme="majorEastAsia" w:hAnsiTheme="majorEastAsia" w:cstheme="minorBidi"/>
          <w:sz w:val="28"/>
          <w:szCs w:val="28"/>
        </w:rPr>
        <w:sectPr w:rsidR="001B68F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54" w:name="_Toc417052839"/>
    </w:p>
    <w:p w14:paraId="6CD0B796" w14:textId="77777777" w:rsidR="0056759A" w:rsidRPr="000F1AEA" w:rsidRDefault="0056759A" w:rsidP="000F1AEA">
      <w:pPr>
        <w:pStyle w:val="1"/>
        <w:numPr>
          <w:ilvl w:val="0"/>
          <w:numId w:val="1"/>
        </w:numPr>
        <w:ind w:left="0" w:firstLine="0"/>
        <w:rPr>
          <w:rFonts w:asciiTheme="majorEastAsia" w:eastAsiaTheme="majorEastAsia" w:hAnsiTheme="majorEastAsia" w:cstheme="minorBidi"/>
          <w:sz w:val="28"/>
          <w:szCs w:val="28"/>
        </w:rPr>
      </w:pPr>
      <w:r w:rsidRPr="000F1AEA">
        <w:rPr>
          <w:rFonts w:asciiTheme="majorEastAsia" w:eastAsiaTheme="majorEastAsia" w:hAnsiTheme="majorEastAsia" w:cstheme="minorBidi"/>
          <w:sz w:val="28"/>
          <w:szCs w:val="28"/>
        </w:rPr>
        <w:lastRenderedPageBreak/>
        <w:t>Web</w:t>
      </w:r>
      <w:r w:rsidRPr="000F1AEA">
        <w:rPr>
          <w:rFonts w:asciiTheme="majorEastAsia" w:eastAsiaTheme="majorEastAsia" w:hAnsiTheme="majorEastAsia" w:cstheme="minorBidi" w:hint="eastAsia"/>
          <w:sz w:val="28"/>
          <w:szCs w:val="28"/>
        </w:rPr>
        <w:t>端轨迹管理系统开发环境的搭建</w:t>
      </w:r>
      <w:bookmarkEnd w:id="54"/>
    </w:p>
    <w:p w14:paraId="1E1FF998" w14:textId="77777777" w:rsidR="00123871" w:rsidRPr="000F1AEA" w:rsidRDefault="00123871" w:rsidP="000F1AEA">
      <w:pPr>
        <w:pStyle w:val="2"/>
        <w:numPr>
          <w:ilvl w:val="1"/>
          <w:numId w:val="2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55" w:name="_Toc417052840"/>
      <w:r w:rsidRPr="000F1AEA">
        <w:rPr>
          <w:rFonts w:asciiTheme="majorEastAsia" w:hAnsiTheme="majorEastAsia" w:hint="eastAsia"/>
          <w:sz w:val="24"/>
          <w:szCs w:val="24"/>
        </w:rPr>
        <w:t>搭建</w:t>
      </w:r>
      <w:r w:rsidRPr="000F1AEA">
        <w:rPr>
          <w:rFonts w:asciiTheme="majorEastAsia" w:hAnsiTheme="majorEastAsia"/>
          <w:sz w:val="24"/>
          <w:szCs w:val="24"/>
        </w:rPr>
        <w:t>Java Web应用程序开发环境</w:t>
      </w:r>
      <w:r w:rsidRPr="000F1AEA">
        <w:rPr>
          <w:rFonts w:asciiTheme="majorEastAsia" w:hAnsiTheme="majorEastAsia" w:hint="eastAsia"/>
          <w:sz w:val="24"/>
          <w:szCs w:val="24"/>
        </w:rPr>
        <w:t>的软</w:t>
      </w:r>
      <w:r w:rsidRPr="000F1AEA">
        <w:rPr>
          <w:rFonts w:asciiTheme="majorEastAsia" w:hAnsiTheme="majorEastAsia"/>
          <w:sz w:val="24"/>
          <w:szCs w:val="24"/>
        </w:rPr>
        <w:t>硬件平台</w:t>
      </w:r>
      <w:bookmarkEnd w:id="55"/>
    </w:p>
    <w:p w14:paraId="4BB6F8AF" w14:textId="77777777" w:rsidR="00123871" w:rsidRPr="00FB1EB9" w:rsidRDefault="00123871" w:rsidP="00886F61">
      <w:pPr>
        <w:pStyle w:val="a5"/>
        <w:numPr>
          <w:ilvl w:val="0"/>
          <w:numId w:val="10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硬件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平台：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台式电脑，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处理器是Intel(R) Core(TM)2 Quad CPU  Q8400 @2.66GHz 2.67GHz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安装内存是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4.00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GB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14:paraId="456F41D1" w14:textId="77777777" w:rsidR="00123871" w:rsidRPr="00FB1EB9" w:rsidRDefault="00123871" w:rsidP="008A3B43">
      <w:pPr>
        <w:pStyle w:val="a5"/>
        <w:numPr>
          <w:ilvl w:val="0"/>
          <w:numId w:val="10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软件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平台：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win7 64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旗舰版进行系统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开发，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Java开发环境选择JDK7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服务器使用Tomcat7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数据库选择Mysql5.6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，集成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开发环境使用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Intelli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 IDEA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14:paraId="583CCC83" w14:textId="77777777" w:rsidR="00123871" w:rsidRPr="000F1AEA" w:rsidRDefault="00123871" w:rsidP="000F1AEA">
      <w:pPr>
        <w:pStyle w:val="2"/>
        <w:numPr>
          <w:ilvl w:val="1"/>
          <w:numId w:val="2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56" w:name="_Toc417052841"/>
      <w:r w:rsidRPr="000F1AEA">
        <w:rPr>
          <w:rFonts w:asciiTheme="majorEastAsia" w:hAnsiTheme="majorEastAsia"/>
          <w:sz w:val="24"/>
          <w:szCs w:val="24"/>
        </w:rPr>
        <w:t>搭建</w:t>
      </w:r>
      <w:r w:rsidRPr="000F1AEA">
        <w:rPr>
          <w:rFonts w:asciiTheme="majorEastAsia" w:hAnsiTheme="majorEastAsia" w:hint="eastAsia"/>
          <w:sz w:val="24"/>
          <w:szCs w:val="24"/>
        </w:rPr>
        <w:t>Java</w:t>
      </w:r>
      <w:r w:rsidRPr="000F1AEA">
        <w:rPr>
          <w:rFonts w:asciiTheme="majorEastAsia" w:hAnsiTheme="majorEastAsia"/>
          <w:sz w:val="24"/>
          <w:szCs w:val="24"/>
        </w:rPr>
        <w:t xml:space="preserve"> </w:t>
      </w:r>
      <w:r w:rsidRPr="000F1AEA">
        <w:rPr>
          <w:rFonts w:asciiTheme="majorEastAsia" w:hAnsiTheme="majorEastAsia" w:hint="eastAsia"/>
          <w:sz w:val="24"/>
          <w:szCs w:val="24"/>
        </w:rPr>
        <w:t>Web应用</w:t>
      </w:r>
      <w:r w:rsidRPr="000F1AEA">
        <w:rPr>
          <w:rFonts w:asciiTheme="majorEastAsia" w:hAnsiTheme="majorEastAsia"/>
          <w:sz w:val="24"/>
          <w:szCs w:val="24"/>
        </w:rPr>
        <w:t>程序的开发环境</w:t>
      </w:r>
      <w:bookmarkEnd w:id="56"/>
    </w:p>
    <w:p w14:paraId="2F7E9269" w14:textId="77777777" w:rsidR="00123871" w:rsidRPr="00B515DD" w:rsidRDefault="00123871" w:rsidP="00B515DD">
      <w:pPr>
        <w:pStyle w:val="3"/>
        <w:numPr>
          <w:ilvl w:val="2"/>
          <w:numId w:val="2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57" w:name="_Toc417052842"/>
      <w:r w:rsidRPr="00B515DD">
        <w:rPr>
          <w:rFonts w:asciiTheme="majorEastAsia" w:eastAsiaTheme="majorEastAsia" w:hAnsiTheme="majorEastAsia"/>
          <w:sz w:val="24"/>
          <w:szCs w:val="24"/>
        </w:rPr>
        <w:t xml:space="preserve">JDK </w:t>
      </w:r>
      <w:r w:rsidRPr="00B515DD">
        <w:rPr>
          <w:rFonts w:asciiTheme="majorEastAsia" w:eastAsiaTheme="majorEastAsia" w:hAnsiTheme="majorEastAsia" w:hint="eastAsia"/>
          <w:sz w:val="24"/>
          <w:szCs w:val="24"/>
        </w:rPr>
        <w:t>Java虚拟机</w:t>
      </w:r>
      <w:r w:rsidRPr="00B515DD">
        <w:rPr>
          <w:rFonts w:asciiTheme="majorEastAsia" w:eastAsiaTheme="majorEastAsia" w:hAnsiTheme="majorEastAsia"/>
          <w:sz w:val="24"/>
          <w:szCs w:val="24"/>
        </w:rPr>
        <w:t>安装</w:t>
      </w:r>
      <w:bookmarkEnd w:id="57"/>
    </w:p>
    <w:p w14:paraId="25C3914D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JDK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(Java Development kit) 是 Java 语言的软件开发工具包(SDK)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开发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Java Web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系统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前提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JDK目前版本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已经到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8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，本文决定使用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JDK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版本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7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来作为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Java的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开发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工具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下面来讲述JDK7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安装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方法。</w:t>
      </w:r>
    </w:p>
    <w:p w14:paraId="5AA9F191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首先下载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JDK7，下载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地址是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http://download.oracle.com/otn-pub/java/jdk/7u75-b13/jdk-7u75-windows-x64.exe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。下载完成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之后，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双击该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安装程序，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接受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许可后开始安装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即可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JDK版本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7之前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的都需要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设置与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JDK相关的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环境变量才能正常使用，由于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这里安装的是JDK7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所以也可以不需要配置环境变量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14:paraId="44A5232A" w14:textId="2FE46B47" w:rsidR="00123871" w:rsidRDefault="00B46DB6" w:rsidP="008A3B43">
      <w:pPr>
        <w:spacing w:line="400" w:lineRule="atLeast"/>
        <w:ind w:firstLineChars="200" w:firstLine="480"/>
        <w:rPr>
          <w:ins w:id="58" w:author="秦刚" w:date="2015-04-18T08:34:00Z"/>
          <w:rFonts w:asciiTheme="minorEastAsia" w:eastAsiaTheme="minorEastAsia" w:hAnsiTheme="minorEastAsia" w:cstheme="minorBidi" w:hint="eastAsia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5993AC16" wp14:editId="113DBD09">
            <wp:simplePos x="0" y="0"/>
            <wp:positionH relativeFrom="margin">
              <wp:posOffset>28575</wp:posOffset>
            </wp:positionH>
            <wp:positionV relativeFrom="paragraph">
              <wp:posOffset>809625</wp:posOffset>
            </wp:positionV>
            <wp:extent cx="4343400" cy="704850"/>
            <wp:effectExtent l="0" t="0" r="0" b="0"/>
            <wp:wrapTopAndBottom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接下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来验证JDK7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是否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安装成功，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打开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windows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控制台窗口，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输入java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-version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来检查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如果窗口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出现了关于Java版本信息，则说明安装成功。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如</w:t>
      </w:r>
      <w:del w:id="59" w:author="秦刚" w:date="2015-04-18T08:34:00Z">
        <w:r w:rsidR="00123871" w:rsidRPr="00FB1EB9" w:rsidDel="00046E9D">
          <w:rPr>
            <w:rFonts w:asciiTheme="minorEastAsia" w:eastAsiaTheme="minorEastAsia" w:hAnsiTheme="minorEastAsia" w:cstheme="minorBidi" w:hint="eastAsia"/>
            <w:sz w:val="24"/>
            <w:szCs w:val="24"/>
          </w:rPr>
          <w:delText>下</w:delText>
        </w:r>
      </w:del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图</w:t>
      </w:r>
      <w:ins w:id="60" w:author="秦刚" w:date="2015-04-18T08:34:00Z">
        <w:r w:rsidR="00046E9D">
          <w:rPr>
            <w:rFonts w:asciiTheme="minorEastAsia" w:eastAsiaTheme="minorEastAsia" w:hAnsiTheme="minorEastAsia" w:cstheme="minorBidi" w:hint="eastAsia"/>
            <w:sz w:val="24"/>
            <w:szCs w:val="24"/>
          </w:rPr>
          <w:t>x</w:t>
        </w:r>
      </w:ins>
      <w:del w:id="61" w:author="秦刚" w:date="2015-04-18T08:34:00Z">
        <w:r w:rsidR="00123871" w:rsidRPr="00FB1EB9" w:rsidDel="00046E9D">
          <w:rPr>
            <w:rFonts w:asciiTheme="minorEastAsia" w:eastAsiaTheme="minorEastAsia" w:hAnsiTheme="minorEastAsia" w:cstheme="minorBidi"/>
            <w:sz w:val="24"/>
            <w:szCs w:val="24"/>
          </w:rPr>
          <w:delText>所以</w:delText>
        </w:r>
      </w:del>
      <w:ins w:id="62" w:author="秦刚" w:date="2015-04-18T08:34:00Z">
        <w:r w:rsidR="00046E9D" w:rsidRPr="00FB1EB9">
          <w:rPr>
            <w:rFonts w:asciiTheme="minorEastAsia" w:eastAsiaTheme="minorEastAsia" w:hAnsiTheme="minorEastAsia" w:cstheme="minorBidi"/>
            <w:sz w:val="24"/>
            <w:szCs w:val="24"/>
          </w:rPr>
          <w:t>所</w:t>
        </w:r>
        <w:r w:rsidR="00046E9D">
          <w:rPr>
            <w:rFonts w:asciiTheme="minorEastAsia" w:eastAsiaTheme="minorEastAsia" w:hAnsiTheme="minorEastAsia" w:cstheme="minorBidi" w:hint="eastAsia"/>
            <w:sz w:val="24"/>
            <w:szCs w:val="24"/>
          </w:rPr>
          <w:t>示</w:t>
        </w:r>
      </w:ins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则表明安装成功。</w:t>
      </w:r>
    </w:p>
    <w:p w14:paraId="68F462D9" w14:textId="4E4EB710" w:rsidR="00046E9D" w:rsidRPr="00FB1EB9" w:rsidRDefault="00046E9D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 w:hint="eastAsia"/>
          <w:sz w:val="24"/>
          <w:szCs w:val="24"/>
        </w:rPr>
      </w:pPr>
      <w:ins w:id="63" w:author="秦刚" w:date="2015-04-18T08:34:00Z">
        <w:r>
          <w:rPr>
            <w:rFonts w:asciiTheme="minorEastAsia" w:eastAsiaTheme="minorEastAsia" w:hAnsiTheme="minorEastAsia" w:cstheme="minorBidi" w:hint="eastAsia"/>
            <w:sz w:val="24"/>
            <w:szCs w:val="24"/>
          </w:rPr>
          <w:t>图x： 验证java安装成功</w:t>
        </w:r>
      </w:ins>
    </w:p>
    <w:p w14:paraId="0E42D3C8" w14:textId="77777777" w:rsidR="00123871" w:rsidRPr="00B515DD" w:rsidRDefault="00123871" w:rsidP="00B515DD">
      <w:pPr>
        <w:pStyle w:val="3"/>
        <w:numPr>
          <w:ilvl w:val="2"/>
          <w:numId w:val="2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64" w:name="_Toc417052843"/>
      <w:r w:rsidRPr="00B515DD">
        <w:rPr>
          <w:rFonts w:asciiTheme="majorEastAsia" w:eastAsiaTheme="majorEastAsia" w:hAnsiTheme="majorEastAsia"/>
          <w:sz w:val="24"/>
          <w:szCs w:val="24"/>
        </w:rPr>
        <w:t>Tomca</w:t>
      </w:r>
      <w:r w:rsidRPr="00B515DD">
        <w:rPr>
          <w:rFonts w:asciiTheme="majorEastAsia" w:eastAsiaTheme="majorEastAsia" w:hAnsiTheme="majorEastAsia" w:hint="eastAsia"/>
          <w:sz w:val="24"/>
          <w:szCs w:val="24"/>
        </w:rPr>
        <w:t>t</w:t>
      </w:r>
      <w:r w:rsidRPr="00B515DD">
        <w:rPr>
          <w:rFonts w:asciiTheme="majorEastAsia" w:eastAsiaTheme="majorEastAsia" w:hAnsiTheme="majorEastAsia"/>
          <w:sz w:val="24"/>
          <w:szCs w:val="24"/>
        </w:rPr>
        <w:t>服务器安装</w:t>
      </w:r>
      <w:bookmarkEnd w:id="64"/>
    </w:p>
    <w:p w14:paraId="34C36B1C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在众多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的Web服务器当中，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Tomcat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服务器是一个免费开源的Web应用服务器，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属于轻量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级应用服务器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。目前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Tomcat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最新版本是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8.0，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在这里选择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Tomcat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lastRenderedPageBreak/>
        <w:t>的版本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7作为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服务器。</w:t>
      </w:r>
    </w:p>
    <w:p w14:paraId="47F0E7A4" w14:textId="77777777" w:rsidR="00123871" w:rsidRPr="00FB1EB9" w:rsidRDefault="00B46DB6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0889AB1C" wp14:editId="2476046D">
            <wp:simplePos x="0" y="0"/>
            <wp:positionH relativeFrom="margin">
              <wp:posOffset>257175</wp:posOffset>
            </wp:positionH>
            <wp:positionV relativeFrom="paragraph">
              <wp:posOffset>1057275</wp:posOffset>
            </wp:positionV>
            <wp:extent cx="4543425" cy="2695575"/>
            <wp:effectExtent l="0" t="0" r="9525" b="9525"/>
            <wp:wrapTopAndBottom/>
            <wp:docPr id="1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先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下载Tomcat7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下载链接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为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http://mirror.bit.edu.cn/apache/tomcat/tomcat-7/v7.0.59/bin/apache-tomcat-7.0.59.exe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完成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之后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双击应用执行程序，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同意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安装许可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进行安装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安装过程中，会看到如下界面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，在这里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说明下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界面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中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omcat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那三个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端口的作用。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Ser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ver Shutdown Port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默认值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是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8005，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是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专门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用来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监听Tomcat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服务器所在机器发出的Shutdown请求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即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关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关闭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Tomcat服务的请求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；HTTP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/1.1 Connector Port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默认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值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得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8080，这个端口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则是用来侦听来自客户浏览器的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HTTP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请求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AJP/1.3 Connector Port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默认值是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8009，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是用来侦听来自其它Web服务器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（比如Apache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）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servlet/jsp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代理请求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在三个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端口可以在安装时候进行修改，或者在Tomcat的配置文件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（Server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.xml）中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修改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</w:p>
    <w:p w14:paraId="7FF34994" w14:textId="24D71C95" w:rsidR="00123871" w:rsidRDefault="00B46DB6" w:rsidP="008A3B43">
      <w:pPr>
        <w:spacing w:line="400" w:lineRule="atLeast"/>
        <w:ind w:firstLineChars="200" w:firstLine="480"/>
        <w:rPr>
          <w:ins w:id="65" w:author="秦刚" w:date="2015-04-18T08:33:00Z"/>
          <w:rFonts w:asciiTheme="minorEastAsia" w:eastAsiaTheme="minorEastAsia" w:hAnsiTheme="minorEastAsia" w:cstheme="minorBidi" w:hint="eastAsia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94865D" wp14:editId="02F3838B">
            <wp:simplePos x="0" y="0"/>
            <wp:positionH relativeFrom="margin">
              <wp:posOffset>495300</wp:posOffset>
            </wp:positionH>
            <wp:positionV relativeFrom="paragraph">
              <wp:posOffset>817880</wp:posOffset>
            </wp:positionV>
            <wp:extent cx="4331335" cy="2085975"/>
            <wp:effectExtent l="0" t="0" r="0" b="9525"/>
            <wp:wrapTopAndBottom/>
            <wp:docPr id="1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3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安装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完成之后，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要检查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下Tomcat是否安装成功，打开浏览器，输入localhost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:加上HTTP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/1.1 Connector Port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，这里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就是localhost: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8080，如果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结果如</w:t>
      </w:r>
      <w:del w:id="66" w:author="秦刚" w:date="2015-04-18T08:33:00Z">
        <w:r w:rsidR="00123871" w:rsidRPr="00FB1EB9" w:rsidDel="00046E9D">
          <w:rPr>
            <w:rFonts w:asciiTheme="minorEastAsia" w:eastAsiaTheme="minorEastAsia" w:hAnsiTheme="minorEastAsia" w:cstheme="minorBidi"/>
            <w:sz w:val="24"/>
            <w:szCs w:val="24"/>
          </w:rPr>
          <w:delText>下</w:delText>
        </w:r>
      </w:del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图</w:t>
      </w:r>
      <w:ins w:id="67" w:author="秦刚" w:date="2015-04-18T08:33:00Z">
        <w:r w:rsidR="00046E9D">
          <w:rPr>
            <w:rFonts w:asciiTheme="minorEastAsia" w:eastAsiaTheme="minorEastAsia" w:hAnsiTheme="minorEastAsia" w:cstheme="minorBidi" w:hint="eastAsia"/>
            <w:sz w:val="24"/>
            <w:szCs w:val="24"/>
          </w:rPr>
          <w:t>x</w:t>
        </w:r>
      </w:ins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所示，则表明安装成功。</w:t>
      </w:r>
    </w:p>
    <w:p w14:paraId="6B705060" w14:textId="1979C6D0" w:rsidR="00046E9D" w:rsidRDefault="00046E9D" w:rsidP="008A3B43">
      <w:pPr>
        <w:spacing w:line="400" w:lineRule="atLeast"/>
        <w:ind w:firstLineChars="200" w:firstLine="480"/>
        <w:rPr>
          <w:ins w:id="68" w:author="秦刚" w:date="2015-04-18T08:33:00Z"/>
          <w:rFonts w:asciiTheme="minorEastAsia" w:eastAsiaTheme="minorEastAsia" w:hAnsiTheme="minorEastAsia" w:cstheme="minorBidi" w:hint="eastAsia"/>
          <w:sz w:val="24"/>
          <w:szCs w:val="24"/>
        </w:rPr>
      </w:pPr>
      <w:ins w:id="69" w:author="秦刚" w:date="2015-04-18T08:33:00Z">
        <w:r>
          <w:rPr>
            <w:rFonts w:asciiTheme="minorEastAsia" w:eastAsiaTheme="minorEastAsia" w:hAnsiTheme="minorEastAsia" w:cstheme="minorBidi" w:hint="eastAsia"/>
            <w:sz w:val="24"/>
            <w:szCs w:val="24"/>
          </w:rPr>
          <w:t>图x：Tomcat主页</w:t>
        </w:r>
      </w:ins>
    </w:p>
    <w:p w14:paraId="6FCCE251" w14:textId="77777777" w:rsidR="00046E9D" w:rsidRPr="00FB1EB9" w:rsidRDefault="00046E9D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 w:hint="eastAsia"/>
          <w:sz w:val="24"/>
          <w:szCs w:val="24"/>
        </w:rPr>
      </w:pPr>
    </w:p>
    <w:p w14:paraId="335AAC27" w14:textId="77777777" w:rsidR="00123871" w:rsidRPr="00B515DD" w:rsidRDefault="00123871" w:rsidP="00B515DD">
      <w:pPr>
        <w:pStyle w:val="3"/>
        <w:numPr>
          <w:ilvl w:val="2"/>
          <w:numId w:val="2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70" w:name="_Toc417052844"/>
      <w:r w:rsidRPr="00B515DD">
        <w:rPr>
          <w:rFonts w:asciiTheme="majorEastAsia" w:eastAsiaTheme="majorEastAsia" w:hAnsiTheme="majorEastAsia"/>
          <w:sz w:val="24"/>
          <w:szCs w:val="24"/>
        </w:rPr>
        <w:t>MySQL数据库安装</w:t>
      </w:r>
      <w:bookmarkEnd w:id="70"/>
    </w:p>
    <w:p w14:paraId="388B1189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My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SQL是一个关系型数据库管理系统，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并且开放源代码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MySQL分为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社区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版和商业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版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，目前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最新的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商业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版本是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5.6.23。</w:t>
      </w:r>
    </w:p>
    <w:p w14:paraId="4A2C858B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先下载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MySQL的安装包，下载地址是http://dev.mysql.com/get/Downloads/MySQLInstaller/mysql-installer-community-5.6.23.0.msi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。双击MySQL的安装包，启动MySQL安装向导，接受MySQL安装许可，点击”Next”继续。选择安装类型，有“Developer Default”、“Server only”、“Client only”、“Full”、“Custom”5个选项，这里选择“Developer Default”开发者默认安装，按”Next”继续，之后点击“Execute”开始安装，安装完成之后点击”Next”进入MySQL配置向导界面。</w:t>
      </w:r>
    </w:p>
    <w:p w14:paraId="290BF7FE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服务器配置类型有三种，“Developer Machine（开发测试类，MySQL占用很少资源）”、“Server Machine（服务器类型，MySQL占用较多资源）”、“Dedicated MySQL Server Machine（专门的数据库服务器，MySQL占用所有可用资源）”。这里选择“Server Machine”，不会太少，也不会占满。开启TCP/IP，默认是开启的而且端口默认是3306，这样就能远程登录MySQL。按”Next”继续，进入要输入MySQL的root密码界面，输入完之后，点击Next，启动MySQL服务。设置完毕，按“Finish”结束MySQL的安装与配置。之后将在电脑任务栏处能看到一个带绿色图标的海豚，表明安装成功。</w:t>
      </w:r>
    </w:p>
    <w:p w14:paraId="4B35A496" w14:textId="77777777" w:rsidR="00123871" w:rsidRPr="00B515DD" w:rsidRDefault="00123871" w:rsidP="00B515DD">
      <w:pPr>
        <w:pStyle w:val="3"/>
        <w:numPr>
          <w:ilvl w:val="2"/>
          <w:numId w:val="2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71" w:name="_Toc417052845"/>
      <w:r w:rsidRPr="00B515DD">
        <w:rPr>
          <w:rFonts w:asciiTheme="majorEastAsia" w:eastAsiaTheme="majorEastAsia" w:hAnsiTheme="majorEastAsia" w:hint="eastAsia"/>
          <w:sz w:val="24"/>
          <w:szCs w:val="24"/>
        </w:rPr>
        <w:t>Intelli</w:t>
      </w:r>
      <w:r w:rsidRPr="00B515DD">
        <w:rPr>
          <w:rFonts w:asciiTheme="majorEastAsia" w:eastAsiaTheme="majorEastAsia" w:hAnsiTheme="majorEastAsia"/>
          <w:sz w:val="24"/>
          <w:szCs w:val="24"/>
        </w:rPr>
        <w:t>J IDEA集成开发环境</w:t>
      </w:r>
      <w:r w:rsidRPr="00B515DD">
        <w:rPr>
          <w:rFonts w:asciiTheme="majorEastAsia" w:eastAsiaTheme="majorEastAsia" w:hAnsiTheme="majorEastAsia" w:hint="eastAsia"/>
          <w:sz w:val="24"/>
          <w:szCs w:val="24"/>
        </w:rPr>
        <w:t>安装</w:t>
      </w:r>
      <w:bookmarkEnd w:id="71"/>
    </w:p>
    <w:p w14:paraId="63F7FC1C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IntelliJ IDEA是java语言开发的集成环境，分为旗舰版和社区版本，现在最新版本是14.0。本文安装的是旗舰版，下载地址是http://download.jetbrains.com/idea/ideaIU-14.0.3.exe，下载完之后，就可以开始安装。</w:t>
      </w:r>
    </w:p>
    <w:p w14:paraId="3B8FB469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双击安装程序，接受安装许可，依次点击“I Agree”，“Next”,勾选创建桌面图标和关联.java文件，点击“Next”，然后点击“Install“开始安装，最后“Finish”安装结束。由于IDEA旗舰版是收费的，需要注册码，如果没有注册码只能适用30天。</w:t>
      </w:r>
    </w:p>
    <w:p w14:paraId="1308EBC0" w14:textId="77777777" w:rsidR="00123871" w:rsidRPr="000F1AEA" w:rsidRDefault="00123871" w:rsidP="000F1AEA">
      <w:pPr>
        <w:pStyle w:val="2"/>
        <w:numPr>
          <w:ilvl w:val="1"/>
          <w:numId w:val="2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72" w:name="_Toc417052846"/>
      <w:r w:rsidRPr="000F1AEA">
        <w:rPr>
          <w:rFonts w:asciiTheme="majorEastAsia" w:hAnsiTheme="majorEastAsia" w:hint="eastAsia"/>
          <w:sz w:val="24"/>
          <w:szCs w:val="24"/>
        </w:rPr>
        <w:lastRenderedPageBreak/>
        <w:t>测试Java</w:t>
      </w:r>
      <w:r w:rsidRPr="000F1AEA">
        <w:rPr>
          <w:rFonts w:asciiTheme="majorEastAsia" w:hAnsiTheme="majorEastAsia"/>
          <w:sz w:val="24"/>
          <w:szCs w:val="24"/>
        </w:rPr>
        <w:t xml:space="preserve"> </w:t>
      </w:r>
      <w:r w:rsidRPr="000F1AEA">
        <w:rPr>
          <w:rFonts w:asciiTheme="majorEastAsia" w:hAnsiTheme="majorEastAsia" w:hint="eastAsia"/>
          <w:sz w:val="24"/>
          <w:szCs w:val="24"/>
        </w:rPr>
        <w:t>Web</w:t>
      </w:r>
      <w:r w:rsidRPr="000F1AEA">
        <w:rPr>
          <w:rFonts w:asciiTheme="majorEastAsia" w:hAnsiTheme="majorEastAsia"/>
          <w:sz w:val="24"/>
          <w:szCs w:val="24"/>
        </w:rPr>
        <w:t>应用程序开发环境</w:t>
      </w:r>
      <w:bookmarkEnd w:id="72"/>
    </w:p>
    <w:p w14:paraId="5848E2CA" w14:textId="77777777" w:rsidR="00123871" w:rsidRPr="00B515DD" w:rsidRDefault="00123871" w:rsidP="00B515DD">
      <w:pPr>
        <w:pStyle w:val="3"/>
        <w:numPr>
          <w:ilvl w:val="2"/>
          <w:numId w:val="2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73" w:name="_Toc417052847"/>
      <w:r w:rsidRPr="00B515DD">
        <w:rPr>
          <w:rFonts w:asciiTheme="majorEastAsia" w:eastAsiaTheme="majorEastAsia" w:hAnsiTheme="majorEastAsia" w:hint="eastAsia"/>
          <w:sz w:val="24"/>
          <w:szCs w:val="24"/>
        </w:rPr>
        <w:t>测试</w:t>
      </w:r>
      <w:r w:rsidRPr="00B515DD">
        <w:rPr>
          <w:rFonts w:asciiTheme="majorEastAsia" w:eastAsiaTheme="majorEastAsia" w:hAnsiTheme="majorEastAsia"/>
          <w:sz w:val="24"/>
          <w:szCs w:val="24"/>
        </w:rPr>
        <w:t>搭建的</w:t>
      </w:r>
      <w:r w:rsidRPr="00B515DD">
        <w:rPr>
          <w:rFonts w:asciiTheme="majorEastAsia" w:eastAsiaTheme="majorEastAsia" w:hAnsiTheme="majorEastAsia" w:hint="eastAsia"/>
          <w:sz w:val="24"/>
          <w:szCs w:val="24"/>
        </w:rPr>
        <w:t>Java</w:t>
      </w:r>
      <w:r w:rsidRPr="00B515DD">
        <w:rPr>
          <w:rFonts w:asciiTheme="majorEastAsia" w:eastAsiaTheme="majorEastAsia" w:hAnsiTheme="majorEastAsia"/>
          <w:sz w:val="24"/>
          <w:szCs w:val="24"/>
        </w:rPr>
        <w:t xml:space="preserve"> Web应用</w:t>
      </w:r>
      <w:r w:rsidRPr="00B515DD">
        <w:rPr>
          <w:rFonts w:asciiTheme="majorEastAsia" w:eastAsiaTheme="majorEastAsia" w:hAnsiTheme="majorEastAsia" w:hint="eastAsia"/>
          <w:sz w:val="24"/>
          <w:szCs w:val="24"/>
        </w:rPr>
        <w:t>程序</w:t>
      </w:r>
      <w:r w:rsidRPr="00B515DD">
        <w:rPr>
          <w:rFonts w:asciiTheme="majorEastAsia" w:eastAsiaTheme="majorEastAsia" w:hAnsiTheme="majorEastAsia"/>
          <w:sz w:val="24"/>
          <w:szCs w:val="24"/>
        </w:rPr>
        <w:t>开发环境</w:t>
      </w:r>
      <w:bookmarkEnd w:id="73"/>
    </w:p>
    <w:p w14:paraId="7F314881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开发环境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搭建好之后，接下来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创建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第一个Java Web工程在测试下搭建好的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Java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Web开发环境。</w:t>
      </w:r>
    </w:p>
    <w:p w14:paraId="20B77700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打开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IntelliJ IDEA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，点击“Create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New Project”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；选择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Java Enterprise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Project SDK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则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新建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一个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JDK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选择之前安装好的JDK目录即可，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Java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EE version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默认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Java EE 7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Application Server也新建，选择Tomca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目录也是之前安装的Tomcat7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安装目录即可，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勾选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上Web Application，Versions默认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3.1，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默认勾选Create web.xml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完成之后点击“Next”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给工程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起个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名字，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文本则以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“test”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命名；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最后点击“Finish”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14:paraId="395CF179" w14:textId="77777777" w:rsidR="00123871" w:rsidRDefault="00886F61" w:rsidP="008A3B43">
      <w:pPr>
        <w:spacing w:line="400" w:lineRule="atLeast"/>
        <w:ind w:firstLineChars="200" w:firstLine="480"/>
        <w:rPr>
          <w:ins w:id="74" w:author="秦刚" w:date="2015-04-18T08:33:00Z"/>
          <w:rFonts w:asciiTheme="minorEastAsia" w:eastAsiaTheme="minorEastAsia" w:hAnsiTheme="minorEastAsia" w:cstheme="minorBidi" w:hint="eastAsia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0A123C" wp14:editId="446A5E1E">
            <wp:simplePos x="0" y="0"/>
            <wp:positionH relativeFrom="column">
              <wp:posOffset>47625</wp:posOffset>
            </wp:positionH>
            <wp:positionV relativeFrom="paragraph">
              <wp:posOffset>1365250</wp:posOffset>
            </wp:positionV>
            <wp:extent cx="3095625" cy="3495675"/>
            <wp:effectExtent l="0" t="0" r="9525" b="9525"/>
            <wp:wrapTopAndBottom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第一个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Java Web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应用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程序就建好了，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然后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找到index. jsp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打开，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body标签里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写上&lt;h1&gt;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Hello World!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&lt;/h1&gt;。之后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运行该Java Web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应用程序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，点击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IDEA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上带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有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Tomcat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图标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的右边的绿色三角按钮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运行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，最后将会在浏览器中看到Hello World!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文字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。表明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第一个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Java Web程序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运行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成功。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接下来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就可以进行Web端轨迹管理系统的开发了。</w:t>
      </w:r>
    </w:p>
    <w:p w14:paraId="3C2F1F2A" w14:textId="7A2F268E" w:rsidR="00046E9D" w:rsidRPr="00FB1EB9" w:rsidRDefault="00046E9D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 w:hint="eastAsia"/>
          <w:sz w:val="24"/>
          <w:szCs w:val="24"/>
        </w:rPr>
      </w:pPr>
      <w:ins w:id="75" w:author="秦刚" w:date="2015-04-18T08:33:00Z">
        <w:r>
          <w:rPr>
            <w:rFonts w:asciiTheme="minorEastAsia" w:eastAsiaTheme="minorEastAsia" w:hAnsiTheme="minorEastAsia" w:cstheme="minorBidi" w:hint="eastAsia"/>
            <w:sz w:val="24"/>
            <w:szCs w:val="24"/>
          </w:rPr>
          <w:t>增加图号、图名及文中的引用。</w:t>
        </w:r>
      </w:ins>
    </w:p>
    <w:p w14:paraId="3DA88AD2" w14:textId="77777777" w:rsidR="00123871" w:rsidRPr="00B515DD" w:rsidRDefault="00123871" w:rsidP="00B515DD">
      <w:pPr>
        <w:pStyle w:val="3"/>
        <w:numPr>
          <w:ilvl w:val="2"/>
          <w:numId w:val="2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76" w:name="_Toc417052848"/>
      <w:r w:rsidRPr="00B515DD">
        <w:rPr>
          <w:rFonts w:asciiTheme="majorEastAsia" w:eastAsiaTheme="majorEastAsia" w:hAnsiTheme="majorEastAsia"/>
          <w:sz w:val="24"/>
          <w:szCs w:val="24"/>
        </w:rPr>
        <w:lastRenderedPageBreak/>
        <w:t>IDEA</w:t>
      </w:r>
      <w:r w:rsidRPr="00B515DD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B515DD">
        <w:rPr>
          <w:rFonts w:asciiTheme="majorEastAsia" w:eastAsiaTheme="majorEastAsia" w:hAnsiTheme="majorEastAsia"/>
          <w:sz w:val="24"/>
          <w:szCs w:val="24"/>
        </w:rPr>
        <w:t>Java Web</w:t>
      </w:r>
      <w:r w:rsidRPr="00B515DD">
        <w:rPr>
          <w:rFonts w:asciiTheme="majorEastAsia" w:eastAsiaTheme="majorEastAsia" w:hAnsiTheme="majorEastAsia" w:hint="eastAsia"/>
          <w:sz w:val="24"/>
          <w:szCs w:val="24"/>
        </w:rPr>
        <w:t>工程</w:t>
      </w:r>
      <w:r w:rsidRPr="00B515DD">
        <w:rPr>
          <w:rFonts w:asciiTheme="majorEastAsia" w:eastAsiaTheme="majorEastAsia" w:hAnsiTheme="majorEastAsia"/>
          <w:sz w:val="24"/>
          <w:szCs w:val="24"/>
        </w:rPr>
        <w:t>目录结构图</w:t>
      </w:r>
      <w:r w:rsidRPr="00B515DD">
        <w:rPr>
          <w:rFonts w:asciiTheme="majorEastAsia" w:eastAsiaTheme="majorEastAsia" w:hAnsiTheme="majorEastAsia" w:hint="eastAsia"/>
          <w:sz w:val="24"/>
          <w:szCs w:val="24"/>
        </w:rPr>
        <w:t>介绍</w:t>
      </w:r>
      <w:bookmarkEnd w:id="76"/>
    </w:p>
    <w:p w14:paraId="05E2684B" w14:textId="77777777" w:rsidR="00123871" w:rsidRPr="00FB1EB9" w:rsidRDefault="00123871" w:rsidP="00886F61">
      <w:pPr>
        <w:pStyle w:val="a5"/>
        <w:numPr>
          <w:ilvl w:val="0"/>
          <w:numId w:val="11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lib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库文件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目录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，工程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中引用的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外部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Jar包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所存放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位置。</w:t>
      </w:r>
    </w:p>
    <w:p w14:paraId="59C7BC18" w14:textId="77777777" w:rsidR="00886F61" w:rsidRPr="00FB1EB9" w:rsidRDefault="00123871" w:rsidP="00886F61">
      <w:pPr>
        <w:pStyle w:val="a5"/>
        <w:numPr>
          <w:ilvl w:val="0"/>
          <w:numId w:val="11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out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是当前工程的输出，包括所有的资源和类文件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。out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下的artifacts是工程的输出目录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包括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是所有的资源文件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test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是工程在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Tomcat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容器中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运行的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别名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里面则是web目录下的资源文件。如果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src目录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中有类文件，那么out文件夹下还将有个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pro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duction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类文件的输出目录，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在里面将会有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一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test目录，和artifacts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的test目录对应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。即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artifacts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的test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目录输出的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是资源文件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，pro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duction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下的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test目录则是类文件。</w:t>
      </w:r>
    </w:p>
    <w:p w14:paraId="5E87BD0F" w14:textId="77777777" w:rsidR="00886F61" w:rsidRPr="00FB1EB9" w:rsidRDefault="00123871" w:rsidP="00886F61">
      <w:pPr>
        <w:pStyle w:val="a5"/>
        <w:numPr>
          <w:ilvl w:val="0"/>
          <w:numId w:val="11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rc目录源文件的存放目录，即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.java文件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</w:p>
    <w:p w14:paraId="186CC836" w14:textId="77777777" w:rsidR="00886F61" w:rsidRPr="00FB1EB9" w:rsidRDefault="00123871" w:rsidP="00886F61">
      <w:pPr>
        <w:pStyle w:val="a5"/>
        <w:numPr>
          <w:ilvl w:val="0"/>
          <w:numId w:val="11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web目录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是WEB的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根目录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，存放WEB资源，html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jsp、js、css、图片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等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资源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都在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里面。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WEB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-INF下的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web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.xml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配置文件，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配置欢迎页、servlet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filter、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listener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、Session过期时间、错误处理、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以及一些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初始化参数等。</w:t>
      </w:r>
    </w:p>
    <w:p w14:paraId="20497857" w14:textId="77777777" w:rsidR="00123871" w:rsidRPr="00FB1EB9" w:rsidRDefault="00123871" w:rsidP="00886F61">
      <w:pPr>
        <w:pStyle w:val="a5"/>
        <w:numPr>
          <w:ilvl w:val="0"/>
          <w:numId w:val="11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.idea目录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则是IntelliJ IDEA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自身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对工程的一些配置，在开发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过程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基本上不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使用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由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IntelliJ IDEA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自动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管理。</w:t>
      </w:r>
    </w:p>
    <w:p w14:paraId="3D9A6857" w14:textId="77777777" w:rsidR="00123871" w:rsidRPr="000F1AEA" w:rsidRDefault="00123871" w:rsidP="000F1AEA">
      <w:pPr>
        <w:pStyle w:val="2"/>
        <w:numPr>
          <w:ilvl w:val="1"/>
          <w:numId w:val="2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77" w:name="_Toc417052849"/>
      <w:r w:rsidRPr="000F1AEA">
        <w:rPr>
          <w:rFonts w:asciiTheme="majorEastAsia" w:hAnsiTheme="majorEastAsia" w:hint="eastAsia"/>
          <w:sz w:val="24"/>
          <w:szCs w:val="24"/>
        </w:rPr>
        <w:t>百度地图API密钥</w:t>
      </w:r>
      <w:r w:rsidRPr="000F1AEA">
        <w:rPr>
          <w:rFonts w:asciiTheme="majorEastAsia" w:hAnsiTheme="majorEastAsia"/>
          <w:sz w:val="24"/>
          <w:szCs w:val="24"/>
        </w:rPr>
        <w:t>申请</w:t>
      </w:r>
      <w:bookmarkEnd w:id="77"/>
    </w:p>
    <w:p w14:paraId="67A19710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因为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系统需要在百度地图上展示轨迹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所以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要用到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百度地图API。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系统将要使用百度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地图的JavaScript APIv2.0大众版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Web服务API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</w:p>
    <w:p w14:paraId="3D2D2943" w14:textId="77777777" w:rsidR="00886F61" w:rsidRPr="00FB1EB9" w:rsidRDefault="00123871" w:rsidP="00886F61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百度地图JavaScript API是一套由JavaScript语言编写的应用程序接口，可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帮助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开发者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在网站中构建功能丰富、交互性强的地图应用，支持PC端和移动端基于浏览器的地图应用开发，且支持HTML5特性的地图开发。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 xml:space="preserve"> 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百度地图API自v1.5版本起，需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先</w:t>
      </w:r>
      <w:r w:rsidR="00B13250">
        <w:fldChar w:fldCharType="begin"/>
      </w:r>
      <w:r w:rsidR="00B13250">
        <w:instrText xml:space="preserve"> HYPERLINK "http://lbsyun.baidu.com/apiconsole/key?application=key" \t "_blank" </w:instrText>
      </w:r>
      <w:r w:rsidR="00B13250">
        <w:fldChar w:fldCharType="separate"/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申请密钥（ak）</w:t>
      </w:r>
      <w:r w:rsidR="00B13250">
        <w:rPr>
          <w:rFonts w:asciiTheme="minorEastAsia" w:eastAsiaTheme="minorEastAsia" w:hAnsiTheme="minorEastAsia" w:cstheme="minorBidi"/>
          <w:sz w:val="24"/>
          <w:szCs w:val="24"/>
        </w:rPr>
        <w:fldChar w:fldCharType="end"/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才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能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使用，接口（除发送短信功能外）无使用次数限制。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所以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在开发前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需要申请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密钥才能使用。</w:t>
      </w:r>
    </w:p>
    <w:p w14:paraId="0894D120" w14:textId="77777777" w:rsidR="00886F61" w:rsidRPr="00FB1EB9" w:rsidRDefault="00123871" w:rsidP="00886F61">
      <w:pPr>
        <w:pStyle w:val="a5"/>
        <w:numPr>
          <w:ilvl w:val="0"/>
          <w:numId w:val="13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先登录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到百度账号，如果没有，先申请个百度账号在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登录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然后进入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http://developer.baidu.com/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这个网址，在右上角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找到自己的账号，鼠标放在上面，将会看到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“注册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开发者选项”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，然后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点击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。之后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填写相关的信息注册成为百度地图的开发者。</w:t>
      </w:r>
    </w:p>
    <w:p w14:paraId="50276DAC" w14:textId="77777777" w:rsidR="00886F61" w:rsidRPr="00FB1EB9" w:rsidRDefault="00123871" w:rsidP="00886F61">
      <w:pPr>
        <w:pStyle w:val="a5"/>
        <w:numPr>
          <w:ilvl w:val="0"/>
          <w:numId w:val="13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注册成功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之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后在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http://developer.baidu.com/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这个网址的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右上角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找到“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API控制台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选项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点击，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进入百度的LBS开放平台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接下来将要创建两个百度地图应用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分别是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浏览器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应用类型。</w:t>
      </w:r>
    </w:p>
    <w:p w14:paraId="13A75068" w14:textId="77777777" w:rsidR="00886F61" w:rsidRPr="00FB1EB9" w:rsidRDefault="00123871" w:rsidP="00886F61">
      <w:pPr>
        <w:pStyle w:val="a5"/>
        <w:numPr>
          <w:ilvl w:val="0"/>
          <w:numId w:val="13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在页面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左侧找到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创建应用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点击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填写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应用名称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选择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“浏览器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”应用类型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请求校验方式选择“IP白名单校验”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；启用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服务全部勾选（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默认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）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lastRenderedPageBreak/>
        <w:t>IP白名单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（只有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IP白名单内的服务器才能成功发起调用）填写“*”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表示不对任何域名做限制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，最后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点击提交。</w:t>
      </w:r>
    </w:p>
    <w:p w14:paraId="14C44EFF" w14:textId="77777777" w:rsidR="00886F61" w:rsidRPr="00FB1EB9" w:rsidRDefault="00123871" w:rsidP="00886F61">
      <w:pPr>
        <w:pStyle w:val="a5"/>
        <w:numPr>
          <w:ilvl w:val="0"/>
          <w:numId w:val="13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“浏览器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应用类型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申请完，接下来申请“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服务器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” 应用类型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。输入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服务器应用名称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应用类型选择“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服务器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服务全部勾选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请求校验方式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选择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“IP白名单校验”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IP白名单填写“0.0.0.0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/0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，表示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对IP不做任何限制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最后提交。</w:t>
      </w:r>
    </w:p>
    <w:p w14:paraId="4A173C5E" w14:textId="77777777" w:rsidR="00123871" w:rsidRPr="00FB1EB9" w:rsidRDefault="00123871" w:rsidP="00886F61">
      <w:pPr>
        <w:pStyle w:val="a5"/>
        <w:numPr>
          <w:ilvl w:val="0"/>
          <w:numId w:val="13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申请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完之后，点击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查看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应用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”，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如果在应用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列表里就可以看到刚才申请的两个应用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表明申请成功。</w:t>
      </w:r>
    </w:p>
    <w:p w14:paraId="7873B0AC" w14:textId="77777777" w:rsidR="001B68F1" w:rsidRDefault="001B68F1" w:rsidP="000F1AEA">
      <w:pPr>
        <w:pStyle w:val="1"/>
        <w:numPr>
          <w:ilvl w:val="0"/>
          <w:numId w:val="1"/>
        </w:numPr>
        <w:ind w:left="0" w:firstLine="0"/>
        <w:rPr>
          <w:ins w:id="78" w:author="秦刚" w:date="2015-04-18T08:16:00Z"/>
          <w:rFonts w:asciiTheme="majorEastAsia" w:eastAsiaTheme="majorEastAsia" w:hAnsiTheme="majorEastAsia" w:cstheme="minorBidi"/>
          <w:sz w:val="28"/>
          <w:szCs w:val="28"/>
        </w:rPr>
        <w:sectPr w:rsidR="001B68F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79" w:name="_Toc417052850"/>
    </w:p>
    <w:p w14:paraId="094D9E1D" w14:textId="77777777" w:rsidR="0056759A" w:rsidRPr="000F1AEA" w:rsidRDefault="0056759A" w:rsidP="000F1AEA">
      <w:pPr>
        <w:pStyle w:val="1"/>
        <w:numPr>
          <w:ilvl w:val="0"/>
          <w:numId w:val="1"/>
        </w:numPr>
        <w:ind w:left="0" w:firstLine="0"/>
        <w:rPr>
          <w:rFonts w:asciiTheme="majorEastAsia" w:eastAsiaTheme="majorEastAsia" w:hAnsiTheme="majorEastAsia" w:cstheme="minorBidi"/>
          <w:sz w:val="28"/>
          <w:szCs w:val="28"/>
        </w:rPr>
      </w:pPr>
      <w:r w:rsidRPr="000F1AEA">
        <w:rPr>
          <w:rFonts w:asciiTheme="majorEastAsia" w:eastAsiaTheme="majorEastAsia" w:hAnsiTheme="majorEastAsia" w:cstheme="minorBidi"/>
          <w:sz w:val="28"/>
          <w:szCs w:val="28"/>
        </w:rPr>
        <w:lastRenderedPageBreak/>
        <w:t>Web</w:t>
      </w:r>
      <w:r w:rsidRPr="000F1AEA">
        <w:rPr>
          <w:rFonts w:asciiTheme="majorEastAsia" w:eastAsiaTheme="majorEastAsia" w:hAnsiTheme="majorEastAsia" w:cstheme="minorBidi" w:hint="eastAsia"/>
          <w:sz w:val="28"/>
          <w:szCs w:val="28"/>
        </w:rPr>
        <w:t>端轨迹管理系统需求分析</w:t>
      </w:r>
      <w:bookmarkEnd w:id="79"/>
    </w:p>
    <w:p w14:paraId="01B77A1B" w14:textId="77777777" w:rsidR="00123871" w:rsidRPr="000F1AEA" w:rsidRDefault="00123871" w:rsidP="000F1AEA">
      <w:pPr>
        <w:pStyle w:val="2"/>
        <w:numPr>
          <w:ilvl w:val="1"/>
          <w:numId w:val="2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80" w:name="_Toc417052851"/>
      <w:r w:rsidRPr="000F1AEA">
        <w:rPr>
          <w:rFonts w:asciiTheme="majorEastAsia" w:hAnsiTheme="majorEastAsia" w:hint="eastAsia"/>
          <w:sz w:val="24"/>
          <w:szCs w:val="24"/>
        </w:rPr>
        <w:t>轨迹</w:t>
      </w:r>
      <w:r w:rsidRPr="000F1AEA">
        <w:rPr>
          <w:rFonts w:asciiTheme="majorEastAsia" w:hAnsiTheme="majorEastAsia"/>
          <w:sz w:val="24"/>
          <w:szCs w:val="24"/>
        </w:rPr>
        <w:t>上传</w:t>
      </w:r>
      <w:bookmarkEnd w:id="80"/>
    </w:p>
    <w:p w14:paraId="76D420CB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对于带有照片、视频的轨迹文件，由于其体积较大，在移动终端上传效率较低，有必要提供手动上传的方式。</w:t>
      </w:r>
    </w:p>
    <w:p w14:paraId="42FAF46C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通过数据线将移动终端上的轨迹记录文件KMZ上传到计算机上，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然后通过Web端轨迹管理系统上传到服务器上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。KMZ文件在移动终端的eScienceApp_DataCollector/routeRecord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/ routeZip下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14:paraId="307FBA90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Web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端轨迹管理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系统将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KMZ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解压缩后放置在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/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gps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tracks目录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下的子目录中。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同时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，系统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在表t_track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中插入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一条记录，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将KMZ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中对应的轨迹描述文件trackdetail.xml的各个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值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插入到对应的列中，同时将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对应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子目录的路径信息写入到对应的列中。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解析对应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Route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Record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.kml文件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GPS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点的信息，将&lt;coordinates&gt; 标签对应的值（每一组值由纬度、经度、海拔组成，多组值之间用空格分隔）提取出来，插入表中全部插入到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表t_tracks_points中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</w:p>
    <w:p w14:paraId="2F24EC4C" w14:textId="77777777" w:rsidR="00123871" w:rsidRPr="000F1AEA" w:rsidRDefault="00123871" w:rsidP="000F1AEA">
      <w:pPr>
        <w:pStyle w:val="2"/>
        <w:numPr>
          <w:ilvl w:val="1"/>
          <w:numId w:val="2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81" w:name="_Toc417052852"/>
      <w:r w:rsidRPr="000F1AEA">
        <w:rPr>
          <w:rFonts w:asciiTheme="majorEastAsia" w:hAnsiTheme="majorEastAsia" w:hint="eastAsia"/>
          <w:sz w:val="24"/>
          <w:szCs w:val="24"/>
        </w:rPr>
        <w:t>轨迹搜索</w:t>
      </w:r>
      <w:bookmarkEnd w:id="81"/>
    </w:p>
    <w:p w14:paraId="3689EC1D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提供按照时间、地点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记录人、区域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范围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（即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经纬度的范围）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等多种方式进行搜索，也可以组合条件进行搜索，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其中地点的搜索可以从轨迹描述文件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name、keysitelist、annotation字段中查找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14:paraId="6433D978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根据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查询请求查找数据库，除划定区域查询之外，都只需要查询表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t_tracks。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划定区域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查询中，需要根据提交的经纬度范围，在表t_tracks_points中查找落在该范围中的所有的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点集合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，然后找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出该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点集合对应的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tracks_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id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集合，根据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tracks_id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集合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，查询表t_tracks，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返回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对应的KMZ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解压文件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路径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、名称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、起止时间、文件大小。</w:t>
      </w:r>
    </w:p>
    <w:p w14:paraId="342AAEA1" w14:textId="77777777" w:rsidR="00123871" w:rsidRPr="000F1AEA" w:rsidRDefault="00123871" w:rsidP="000F1AEA">
      <w:pPr>
        <w:pStyle w:val="2"/>
        <w:numPr>
          <w:ilvl w:val="1"/>
          <w:numId w:val="2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82" w:name="_Toc417052853"/>
      <w:r w:rsidRPr="000F1AEA">
        <w:rPr>
          <w:rFonts w:asciiTheme="majorEastAsia" w:hAnsiTheme="majorEastAsia" w:hint="eastAsia"/>
          <w:sz w:val="24"/>
          <w:szCs w:val="24"/>
        </w:rPr>
        <w:t>轨迹展示</w:t>
      </w:r>
      <w:bookmarkEnd w:id="82"/>
    </w:p>
    <w:p w14:paraId="647A2EC0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根据轨迹搜索的结果，显示一条或多条轨迹。</w:t>
      </w:r>
    </w:p>
    <w:p w14:paraId="3E607AE7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显示轨迹时，对于标注的关键点，能够展示其中的照片、视频、音频等多媒体数据内容，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视频、音频也能提供下载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。照片能够进行放大、缩小，视频可选择小窗口或者全屏播放。</w:t>
      </w:r>
    </w:p>
    <w:p w14:paraId="1657D320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提供查看卫星图片的功能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（百度地图有此功能）。</w:t>
      </w:r>
    </w:p>
    <w:p w14:paraId="424B38FC" w14:textId="77777777" w:rsidR="00123871" w:rsidRPr="000F1AEA" w:rsidRDefault="00123871" w:rsidP="000F1AEA">
      <w:pPr>
        <w:pStyle w:val="2"/>
        <w:numPr>
          <w:ilvl w:val="1"/>
          <w:numId w:val="2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83" w:name="_Toc417052854"/>
      <w:r w:rsidRPr="000F1AEA">
        <w:rPr>
          <w:rFonts w:asciiTheme="majorEastAsia" w:hAnsiTheme="majorEastAsia" w:hint="eastAsia"/>
          <w:sz w:val="24"/>
          <w:szCs w:val="24"/>
        </w:rPr>
        <w:lastRenderedPageBreak/>
        <w:t>轨迹</w:t>
      </w:r>
      <w:r w:rsidRPr="000F1AEA">
        <w:rPr>
          <w:rFonts w:asciiTheme="majorEastAsia" w:hAnsiTheme="majorEastAsia"/>
          <w:sz w:val="24"/>
          <w:szCs w:val="24"/>
        </w:rPr>
        <w:t>合并</w:t>
      </w:r>
      <w:bookmarkEnd w:id="83"/>
    </w:p>
    <w:p w14:paraId="5AD5E487" w14:textId="77777777"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可以根据用户的搜索结果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（例如一天中的多条轨迹，一个用户一段时间内的多条轨迹等），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将多条轨迹合并为一条轨迹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，并可供用户下载。对于管理员用户，提供将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多条轨迹直接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导入数据库的功能。</w:t>
      </w:r>
    </w:p>
    <w:p w14:paraId="5AACE5BC" w14:textId="77777777" w:rsidR="00123871" w:rsidRPr="000F1AEA" w:rsidRDefault="00123871" w:rsidP="000F1AEA">
      <w:pPr>
        <w:pStyle w:val="2"/>
        <w:numPr>
          <w:ilvl w:val="1"/>
          <w:numId w:val="2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84" w:name="_Toc417052855"/>
      <w:r w:rsidRPr="000F1AEA">
        <w:rPr>
          <w:rFonts w:asciiTheme="majorEastAsia" w:hAnsiTheme="majorEastAsia" w:hint="eastAsia"/>
          <w:sz w:val="24"/>
          <w:szCs w:val="24"/>
        </w:rPr>
        <w:t>文件格式</w:t>
      </w:r>
      <w:r w:rsidRPr="000F1AEA">
        <w:rPr>
          <w:rFonts w:asciiTheme="majorEastAsia" w:hAnsiTheme="majorEastAsia"/>
          <w:sz w:val="24"/>
          <w:szCs w:val="24"/>
        </w:rPr>
        <w:t>说明</w:t>
      </w:r>
      <w:bookmarkEnd w:id="84"/>
    </w:p>
    <w:p w14:paraId="35F63D35" w14:textId="77777777" w:rsidR="00755E80" w:rsidRPr="00FB1EB9" w:rsidRDefault="00123871" w:rsidP="00414854">
      <w:pPr>
        <w:pStyle w:val="a5"/>
        <w:numPr>
          <w:ilvl w:val="0"/>
          <w:numId w:val="14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每个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轨迹文件命名格式</w:t>
      </w:r>
      <w:r w:rsidR="00414854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命名</w:t>
      </w:r>
      <w:r w:rsidRPr="00FB1EB9">
        <w:rPr>
          <w:rFonts w:asciiTheme="minorEastAsia" w:eastAsiaTheme="minorEastAsia" w:hAnsiTheme="minorEastAsia"/>
          <w:sz w:val="24"/>
          <w:szCs w:val="24"/>
        </w:rPr>
        <w:t>前缀+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当前</w:t>
      </w:r>
      <w:r w:rsidRPr="00FB1EB9">
        <w:rPr>
          <w:rFonts w:asciiTheme="minorEastAsia" w:eastAsiaTheme="minorEastAsia" w:hAnsiTheme="minorEastAsia"/>
          <w:sz w:val="24"/>
          <w:szCs w:val="24"/>
        </w:rPr>
        <w:t>时间戳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(即</w:t>
      </w:r>
      <w:r w:rsidRPr="00FB1EB9">
        <w:rPr>
          <w:rFonts w:asciiTheme="minorEastAsia" w:eastAsiaTheme="minorEastAsia" w:hAnsiTheme="minorEastAsia"/>
          <w:sz w:val="24"/>
          <w:szCs w:val="24"/>
        </w:rPr>
        <w:t>：routeRecord_yyyymmdd_hhmmss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)。</w:t>
      </w:r>
    </w:p>
    <w:p w14:paraId="4296E0E9" w14:textId="77777777" w:rsidR="00755E80" w:rsidRDefault="00755E80" w:rsidP="00414854">
      <w:pPr>
        <w:pStyle w:val="a5"/>
        <w:spacing w:line="400" w:lineRule="atLeast"/>
        <w:ind w:left="420" w:firstLineChars="0" w:firstLine="0"/>
        <w:rPr>
          <w:ins w:id="85" w:author="秦刚" w:date="2015-04-18T08:31:00Z"/>
          <w:rFonts w:asciiTheme="minorEastAsia" w:eastAsiaTheme="minorEastAsia" w:hAnsiTheme="minorEastAsia" w:hint="eastAsia"/>
          <w:noProof/>
          <w:sz w:val="24"/>
          <w:szCs w:val="24"/>
        </w:rPr>
      </w:pPr>
      <w:del w:id="86" w:author="秦刚" w:date="2015-04-18T08:30:00Z">
        <w:r w:rsidRPr="00FB1EB9" w:rsidDel="00AA2725">
          <w:rPr>
            <w:rFonts w:asciiTheme="minorEastAsia" w:eastAsiaTheme="minorEastAsia" w:hAnsiTheme="minorEastAsia"/>
            <w:noProof/>
            <w:sz w:val="24"/>
            <w:szCs w:val="24"/>
          </w:rPr>
          <w:drawing>
            <wp:inline distT="0" distB="0" distL="0" distR="0" wp14:anchorId="3FA978F8" wp14:editId="6392944A">
              <wp:extent cx="4276725" cy="1076325"/>
              <wp:effectExtent l="0" t="0" r="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76725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</a:extLst>
                    </pic:spPr>
                  </pic:pic>
                </a:graphicData>
              </a:graphic>
            </wp:inline>
          </w:drawing>
        </w:r>
      </w:del>
      <w:r w:rsidR="00123871" w:rsidRPr="00FB1EB9">
        <w:rPr>
          <w:rFonts w:asciiTheme="minorEastAsia" w:eastAsiaTheme="minorEastAsia" w:hAnsiTheme="minorEastAsia" w:hint="eastAsia"/>
          <w:sz w:val="24"/>
          <w:szCs w:val="24"/>
        </w:rPr>
        <w:t>示例：</w:t>
      </w:r>
      <w:r w:rsidR="00123871" w:rsidRPr="00FB1EB9">
        <w:rPr>
          <w:rFonts w:asciiTheme="minorEastAsia" w:eastAsiaTheme="minorEastAsia" w:hAnsiTheme="minorEastAsia"/>
          <w:sz w:val="24"/>
          <w:szCs w:val="24"/>
        </w:rPr>
        <w:t>routeRecord_20140310_145825</w:t>
      </w:r>
      <w:r w:rsidR="00123871" w:rsidRPr="00FB1EB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123871" w:rsidRPr="00FB1EB9">
        <w:rPr>
          <w:rFonts w:asciiTheme="minorEastAsia" w:eastAsiaTheme="minorEastAsia" w:hAnsiTheme="minorEastAsia" w:hint="eastAsia"/>
          <w:noProof/>
          <w:sz w:val="24"/>
          <w:szCs w:val="24"/>
        </w:rPr>
        <w:t>具体实例由</w:t>
      </w:r>
      <w:del w:id="87" w:author="秦刚" w:date="2015-04-18T08:30:00Z">
        <w:r w:rsidR="00123871" w:rsidRPr="00FB1EB9" w:rsidDel="00AA2725">
          <w:rPr>
            <w:rFonts w:asciiTheme="minorEastAsia" w:eastAsiaTheme="minorEastAsia" w:hAnsiTheme="minorEastAsia" w:hint="eastAsia"/>
            <w:noProof/>
            <w:sz w:val="24"/>
            <w:szCs w:val="24"/>
          </w:rPr>
          <w:delText>下</w:delText>
        </w:r>
      </w:del>
      <w:r w:rsidR="00123871" w:rsidRPr="00FB1EB9">
        <w:rPr>
          <w:rFonts w:asciiTheme="minorEastAsia" w:eastAsiaTheme="minorEastAsia" w:hAnsiTheme="minorEastAsia" w:hint="eastAsia"/>
          <w:noProof/>
          <w:sz w:val="24"/>
          <w:szCs w:val="24"/>
        </w:rPr>
        <w:t>图</w:t>
      </w:r>
      <w:ins w:id="88" w:author="秦刚" w:date="2015-04-18T08:30:00Z">
        <w:r w:rsidR="00AA2725">
          <w:rPr>
            <w:rFonts w:asciiTheme="minorEastAsia" w:eastAsiaTheme="minorEastAsia" w:hAnsiTheme="minorEastAsia" w:hint="eastAsia"/>
            <w:noProof/>
            <w:sz w:val="24"/>
            <w:szCs w:val="24"/>
          </w:rPr>
          <w:t>x</w:t>
        </w:r>
      </w:ins>
      <w:r w:rsidR="00123871" w:rsidRPr="00FB1EB9">
        <w:rPr>
          <w:rFonts w:asciiTheme="minorEastAsia" w:eastAsiaTheme="minorEastAsia" w:hAnsiTheme="minorEastAsia" w:hint="eastAsia"/>
          <w:noProof/>
          <w:sz w:val="24"/>
          <w:szCs w:val="24"/>
        </w:rPr>
        <w:t>所示。</w:t>
      </w:r>
    </w:p>
    <w:p w14:paraId="313F2F80" w14:textId="77777777" w:rsidR="00AA2725" w:rsidRPr="00FB1EB9" w:rsidRDefault="00AA2725" w:rsidP="00414854">
      <w:pPr>
        <w:pStyle w:val="a5"/>
        <w:spacing w:line="400" w:lineRule="atLeast"/>
        <w:ind w:left="420" w:firstLineChars="0" w:firstLine="0"/>
        <w:rPr>
          <w:rFonts w:asciiTheme="minorEastAsia" w:eastAsiaTheme="minorEastAsia" w:hAnsiTheme="minorEastAsia" w:cstheme="minorBidi"/>
          <w:sz w:val="24"/>
          <w:szCs w:val="24"/>
        </w:rPr>
      </w:pPr>
      <w:ins w:id="89" w:author="秦刚" w:date="2015-04-18T08:31:00Z">
        <w:r w:rsidRPr="00FB1EB9">
          <w:rPr>
            <w:rFonts w:asciiTheme="minorEastAsia" w:eastAsiaTheme="minorEastAsia" w:hAnsiTheme="minorEastAsia"/>
            <w:noProof/>
            <w:sz w:val="24"/>
            <w:szCs w:val="24"/>
          </w:rPr>
          <w:drawing>
            <wp:inline distT="0" distB="0" distL="0" distR="0" wp14:anchorId="094FBEB1" wp14:editId="53533DAD">
              <wp:extent cx="4276725" cy="1076325"/>
              <wp:effectExtent l="0" t="0" r="0" b="0"/>
              <wp:docPr id="15" name="图片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76725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00E07B5" w14:textId="77777777" w:rsidR="00AA2725" w:rsidRDefault="00414854" w:rsidP="00AA2725">
      <w:pPr>
        <w:pStyle w:val="a5"/>
        <w:spacing w:line="400" w:lineRule="atLeast"/>
        <w:ind w:left="420" w:firstLineChars="0" w:firstLine="0"/>
        <w:rPr>
          <w:ins w:id="90" w:author="秦刚" w:date="2015-04-18T08:31:00Z"/>
          <w:rFonts w:asciiTheme="minorEastAsia" w:eastAsiaTheme="minorEastAsia" w:hAnsiTheme="minorEastAsia" w:cstheme="minorBidi" w:hint="eastAsia"/>
          <w:sz w:val="24"/>
          <w:szCs w:val="24"/>
        </w:rPr>
        <w:pPrChange w:id="91" w:author="秦刚" w:date="2015-04-18T08:30:00Z">
          <w:pPr>
            <w:pStyle w:val="a5"/>
            <w:numPr>
              <w:numId w:val="14"/>
            </w:numPr>
            <w:spacing w:line="400" w:lineRule="atLeast"/>
            <w:ind w:left="420" w:firstLineChars="0" w:hanging="420"/>
          </w:pPr>
        </w:pPrChange>
      </w:pPr>
      <w:r w:rsidRPr="00FB1EB9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3B720A96" wp14:editId="210CF62F">
            <wp:extent cx="4257675" cy="149542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54A8C2A" w14:textId="77777777" w:rsidR="00AA2725" w:rsidRPr="00AA2725" w:rsidRDefault="00AA2725" w:rsidP="00AA2725">
      <w:pPr>
        <w:pStyle w:val="a5"/>
        <w:spacing w:line="400" w:lineRule="atLeast"/>
        <w:ind w:left="420" w:firstLineChars="0" w:firstLine="0"/>
        <w:rPr>
          <w:ins w:id="92" w:author="秦刚" w:date="2015-04-18T08:30:00Z"/>
          <w:rFonts w:asciiTheme="minorEastAsia" w:eastAsiaTheme="minorEastAsia" w:hAnsiTheme="minorEastAsia" w:cstheme="minorBidi" w:hint="eastAsia"/>
          <w:sz w:val="24"/>
          <w:szCs w:val="24"/>
        </w:rPr>
        <w:pPrChange w:id="93" w:author="秦刚" w:date="2015-04-18T08:30:00Z">
          <w:pPr>
            <w:pStyle w:val="a5"/>
            <w:numPr>
              <w:numId w:val="14"/>
            </w:numPr>
            <w:spacing w:line="400" w:lineRule="atLeast"/>
            <w:ind w:left="420" w:firstLineChars="0" w:hanging="420"/>
          </w:pPr>
        </w:pPrChange>
      </w:pPr>
      <w:ins w:id="94" w:author="秦刚" w:date="2015-04-18T08:31:00Z">
        <w:r>
          <w:rPr>
            <w:rFonts w:asciiTheme="minorEastAsia" w:eastAsiaTheme="minorEastAsia" w:hAnsiTheme="minorEastAsia" w:cstheme="minorBidi" w:hint="eastAsia"/>
            <w:sz w:val="24"/>
            <w:szCs w:val="24"/>
          </w:rPr>
          <w:t>图x： 文件命名格式</w:t>
        </w:r>
      </w:ins>
    </w:p>
    <w:p w14:paraId="67EFDFD4" w14:textId="77777777" w:rsidR="00414854" w:rsidRPr="00AA2725" w:rsidRDefault="00123871" w:rsidP="00414854">
      <w:pPr>
        <w:pStyle w:val="a5"/>
        <w:numPr>
          <w:ilvl w:val="0"/>
          <w:numId w:val="14"/>
        </w:numPr>
        <w:spacing w:line="400" w:lineRule="atLeast"/>
        <w:ind w:firstLineChars="0"/>
        <w:rPr>
          <w:ins w:id="95" w:author="秦刚" w:date="2015-04-18T08:29:00Z"/>
          <w:rFonts w:asciiTheme="minorEastAsia" w:eastAsiaTheme="minorEastAsia" w:hAnsiTheme="minorEastAsia" w:cstheme="minorBidi" w:hint="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每个记录文件(</w:t>
      </w:r>
      <w:r w:rsidRPr="00FB1EB9">
        <w:rPr>
          <w:rFonts w:asciiTheme="minorEastAsia" w:eastAsiaTheme="minorEastAsia" w:hAnsiTheme="minorEastAsia"/>
          <w:sz w:val="24"/>
          <w:szCs w:val="24"/>
        </w:rPr>
        <w:t>routeRecord _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yyyymmdd</w:t>
      </w:r>
      <w:r w:rsidRPr="00FB1EB9">
        <w:rPr>
          <w:rFonts w:asciiTheme="minorEastAsia" w:eastAsiaTheme="minorEastAsia" w:hAnsiTheme="minorEastAsia"/>
          <w:sz w:val="24"/>
          <w:szCs w:val="24"/>
        </w:rPr>
        <w:t>_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hhmmss)内部包含6个文件：</w:t>
      </w:r>
      <w:r w:rsidRPr="00FB1EB9">
        <w:rPr>
          <w:rFonts w:asciiTheme="minorEastAsia" w:eastAsiaTheme="minorEastAsia" w:hAnsiTheme="minorEastAsia"/>
          <w:sz w:val="24"/>
          <w:szCs w:val="24"/>
        </w:rPr>
        <w:t>audio、photo、video、RouteRecord.kml、TrackDetail.xml、</w:t>
      </w:r>
      <w:hyperlink r:id="rId16" w:history="1">
        <w:r w:rsidRPr="00FB1EB9">
          <w:rPr>
            <w:rFonts w:asciiTheme="minorEastAsia" w:eastAsiaTheme="minorEastAsia" w:hAnsiTheme="minorEastAsia" w:hint="eastAsia"/>
            <w:sz w:val="24"/>
            <w:szCs w:val="24"/>
          </w:rPr>
          <w:t>T</w:t>
        </w:r>
        <w:r w:rsidRPr="00FB1EB9">
          <w:rPr>
            <w:rFonts w:asciiTheme="minorEastAsia" w:eastAsiaTheme="minorEastAsia" w:hAnsiTheme="minorEastAsia"/>
            <w:sz w:val="24"/>
            <w:szCs w:val="24"/>
          </w:rPr>
          <w:t>hum</w:t>
        </w:r>
        <w:r w:rsidRPr="00FB1EB9">
          <w:rPr>
            <w:rFonts w:asciiTheme="minorEastAsia" w:eastAsiaTheme="minorEastAsia" w:hAnsiTheme="minorEastAsia" w:hint="eastAsia"/>
            <w:sz w:val="24"/>
            <w:szCs w:val="24"/>
          </w:rPr>
          <w:t>B</w:t>
        </w:r>
        <w:r w:rsidRPr="00FB1EB9">
          <w:rPr>
            <w:rFonts w:asciiTheme="minorEastAsia" w:eastAsiaTheme="minorEastAsia" w:hAnsiTheme="minorEastAsia"/>
            <w:sz w:val="24"/>
            <w:szCs w:val="24"/>
          </w:rPr>
          <w:t>nail</w:t>
        </w:r>
      </w:hyperlink>
      <w:r w:rsidRPr="00FB1EB9">
        <w:rPr>
          <w:rFonts w:asciiTheme="minorEastAsia" w:eastAsiaTheme="minorEastAsia" w:hAnsiTheme="minorEastAsia"/>
          <w:sz w:val="24"/>
          <w:szCs w:val="24"/>
        </w:rPr>
        <w:t>.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png。</w:t>
      </w:r>
      <w:r w:rsidR="00414854" w:rsidRPr="00FB1EB9">
        <w:rPr>
          <w:rFonts w:asciiTheme="minorEastAsia" w:eastAsiaTheme="minorEastAsia" w:hAnsiTheme="minorEastAsia"/>
          <w:sz w:val="24"/>
          <w:szCs w:val="24"/>
        </w:rPr>
        <w:t>如</w:t>
      </w:r>
      <w:ins w:id="96" w:author="秦刚" w:date="2015-04-18T08:29:00Z">
        <w:r w:rsidR="00AA2725">
          <w:rPr>
            <w:rFonts w:asciiTheme="minorEastAsia" w:eastAsiaTheme="minorEastAsia" w:hAnsiTheme="minorEastAsia" w:hint="eastAsia"/>
            <w:sz w:val="24"/>
            <w:szCs w:val="24"/>
          </w:rPr>
          <w:t>表x</w:t>
        </w:r>
      </w:ins>
      <w:del w:id="97" w:author="秦刚" w:date="2015-04-18T08:29:00Z">
        <w:r w:rsidR="00414854" w:rsidRPr="00FB1EB9" w:rsidDel="00AA2725">
          <w:rPr>
            <w:rFonts w:asciiTheme="minorEastAsia" w:eastAsiaTheme="minorEastAsia" w:hAnsiTheme="minorEastAsia"/>
            <w:sz w:val="24"/>
            <w:szCs w:val="24"/>
          </w:rPr>
          <w:delText>下图</w:delText>
        </w:r>
      </w:del>
      <w:r w:rsidR="00414854" w:rsidRPr="00FB1EB9">
        <w:rPr>
          <w:rFonts w:asciiTheme="minorEastAsia" w:eastAsiaTheme="minorEastAsia" w:hAnsiTheme="minorEastAsia" w:hint="eastAsia"/>
          <w:sz w:val="24"/>
          <w:szCs w:val="24"/>
        </w:rPr>
        <w:t>所示。</w:t>
      </w:r>
    </w:p>
    <w:p w14:paraId="786AA72C" w14:textId="77777777" w:rsidR="00AA2725" w:rsidRPr="00FB1EB9" w:rsidRDefault="00AA2725" w:rsidP="00AA2725">
      <w:pPr>
        <w:pStyle w:val="a5"/>
        <w:spacing w:line="400" w:lineRule="atLeast"/>
        <w:ind w:left="420" w:firstLineChars="0" w:firstLine="0"/>
        <w:rPr>
          <w:rFonts w:asciiTheme="minorEastAsia" w:eastAsiaTheme="minorEastAsia" w:hAnsiTheme="minorEastAsia" w:cstheme="minorBidi"/>
          <w:sz w:val="24"/>
          <w:szCs w:val="24"/>
        </w:rPr>
        <w:pPrChange w:id="98" w:author="秦刚" w:date="2015-04-18T08:29:00Z">
          <w:pPr>
            <w:pStyle w:val="a5"/>
            <w:numPr>
              <w:numId w:val="14"/>
            </w:numPr>
            <w:spacing w:line="400" w:lineRule="atLeast"/>
            <w:ind w:left="420" w:firstLineChars="0" w:hanging="420"/>
          </w:pPr>
        </w:pPrChange>
      </w:pPr>
      <w:ins w:id="99" w:author="秦刚" w:date="2015-04-18T08:29:00Z">
        <w:r>
          <w:rPr>
            <w:rFonts w:asciiTheme="minorEastAsia" w:eastAsiaTheme="minorEastAsia" w:hAnsiTheme="minorEastAsia" w:hint="eastAsia"/>
            <w:sz w:val="24"/>
            <w:szCs w:val="24"/>
          </w:rPr>
          <w:t>表x： 记录</w:t>
        </w:r>
      </w:ins>
      <w:ins w:id="100" w:author="秦刚" w:date="2015-04-18T08:30:00Z">
        <w:r>
          <w:rPr>
            <w:rFonts w:asciiTheme="minorEastAsia" w:eastAsiaTheme="minorEastAsia" w:hAnsiTheme="minorEastAsia" w:hint="eastAsia"/>
            <w:sz w:val="24"/>
            <w:szCs w:val="24"/>
          </w:rPr>
          <w:t>中所</w:t>
        </w:r>
      </w:ins>
      <w:ins w:id="101" w:author="秦刚" w:date="2015-04-18T08:29:00Z">
        <w:r>
          <w:rPr>
            <w:rFonts w:asciiTheme="minorEastAsia" w:eastAsiaTheme="minorEastAsia" w:hAnsiTheme="minorEastAsia" w:hint="eastAsia"/>
            <w:sz w:val="24"/>
            <w:szCs w:val="24"/>
          </w:rPr>
          <w:t>包含的文件</w:t>
        </w:r>
      </w:ins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4077"/>
        <w:gridCol w:w="4025"/>
      </w:tblGrid>
      <w:tr w:rsidR="00414854" w:rsidRPr="00FB1EB9" w14:paraId="14639B26" w14:textId="77777777" w:rsidTr="00414854">
        <w:tc>
          <w:tcPr>
            <w:tcW w:w="4148" w:type="dxa"/>
          </w:tcPr>
          <w:p w14:paraId="2E9C370D" w14:textId="77777777" w:rsidR="00414854" w:rsidRPr="00FB1EB9" w:rsidRDefault="00414854" w:rsidP="00414854">
            <w:pPr>
              <w:pStyle w:val="a5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cstheme="minorBidi" w:hint="eastAsia"/>
                <w:sz w:val="24"/>
                <w:szCs w:val="24"/>
              </w:rPr>
              <w:t>文件</w:t>
            </w:r>
            <w:r w:rsidRPr="00FB1EB9">
              <w:rPr>
                <w:rFonts w:asciiTheme="minorEastAsia" w:eastAsiaTheme="minorEastAsia" w:hAnsiTheme="minorEastAsia" w:cstheme="minorBidi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14:paraId="39F8AF23" w14:textId="77777777" w:rsidR="00414854" w:rsidRPr="00FB1EB9" w:rsidRDefault="00414854" w:rsidP="00414854">
            <w:pPr>
              <w:pStyle w:val="a5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cstheme="minorBidi" w:hint="eastAsia"/>
                <w:sz w:val="24"/>
                <w:szCs w:val="24"/>
              </w:rPr>
              <w:t>说明</w:t>
            </w:r>
          </w:p>
        </w:tc>
      </w:tr>
      <w:tr w:rsidR="00414854" w:rsidRPr="00FB1EB9" w14:paraId="55E7E8F7" w14:textId="77777777" w:rsidTr="00414854">
        <w:tc>
          <w:tcPr>
            <w:tcW w:w="4148" w:type="dxa"/>
          </w:tcPr>
          <w:p w14:paraId="4C43B494" w14:textId="77777777" w:rsidR="00414854" w:rsidRPr="00FB1EB9" w:rsidRDefault="00414854" w:rsidP="00414854">
            <w:pPr>
              <w:pStyle w:val="a5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audio</w:t>
            </w:r>
            <w:proofErr w:type="gramEnd"/>
          </w:p>
        </w:tc>
        <w:tc>
          <w:tcPr>
            <w:tcW w:w="4148" w:type="dxa"/>
          </w:tcPr>
          <w:p w14:paraId="5C737F4F" w14:textId="77777777" w:rsidR="00414854" w:rsidRPr="00FB1EB9" w:rsidRDefault="00414854" w:rsidP="00414854">
            <w:pPr>
              <w:pStyle w:val="a5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轨迹中音频记录文件存放目录</w:t>
            </w:r>
          </w:p>
        </w:tc>
      </w:tr>
      <w:tr w:rsidR="00414854" w:rsidRPr="00FB1EB9" w14:paraId="22F7C74A" w14:textId="77777777" w:rsidTr="00414854">
        <w:tc>
          <w:tcPr>
            <w:tcW w:w="4148" w:type="dxa"/>
          </w:tcPr>
          <w:p w14:paraId="3CE141D1" w14:textId="77777777" w:rsidR="00414854" w:rsidRPr="00FB1EB9" w:rsidRDefault="00414854" w:rsidP="00414854">
            <w:pPr>
              <w:pStyle w:val="a5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photo</w:t>
            </w:r>
            <w:proofErr w:type="gramEnd"/>
          </w:p>
        </w:tc>
        <w:tc>
          <w:tcPr>
            <w:tcW w:w="4148" w:type="dxa"/>
          </w:tcPr>
          <w:p w14:paraId="28A6D2F5" w14:textId="77777777" w:rsidR="00414854" w:rsidRPr="00FB1EB9" w:rsidRDefault="00414854" w:rsidP="00414854">
            <w:pPr>
              <w:pStyle w:val="a5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轨迹中图片存放目录</w:t>
            </w:r>
          </w:p>
        </w:tc>
      </w:tr>
      <w:tr w:rsidR="00414854" w:rsidRPr="00FB1EB9" w14:paraId="4B377CE6" w14:textId="77777777" w:rsidTr="00414854">
        <w:tc>
          <w:tcPr>
            <w:tcW w:w="4148" w:type="dxa"/>
          </w:tcPr>
          <w:p w14:paraId="16A523E6" w14:textId="77777777" w:rsidR="00414854" w:rsidRPr="00FB1EB9" w:rsidRDefault="00414854" w:rsidP="00414854">
            <w:pPr>
              <w:pStyle w:val="a5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video</w:t>
            </w:r>
            <w:proofErr w:type="gramEnd"/>
          </w:p>
        </w:tc>
        <w:tc>
          <w:tcPr>
            <w:tcW w:w="4148" w:type="dxa"/>
          </w:tcPr>
          <w:p w14:paraId="585EE301" w14:textId="77777777" w:rsidR="00414854" w:rsidRPr="00FB1EB9" w:rsidRDefault="00414854" w:rsidP="00414854">
            <w:pPr>
              <w:pStyle w:val="a5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轨迹中音频文件存放目录</w:t>
            </w:r>
          </w:p>
        </w:tc>
      </w:tr>
      <w:tr w:rsidR="00414854" w:rsidRPr="00FB1EB9" w14:paraId="4DE6FF07" w14:textId="77777777" w:rsidTr="00414854">
        <w:tc>
          <w:tcPr>
            <w:tcW w:w="4148" w:type="dxa"/>
          </w:tcPr>
          <w:p w14:paraId="2ABF4DBC" w14:textId="77777777" w:rsidR="00414854" w:rsidRPr="00FB1EB9" w:rsidRDefault="00414854" w:rsidP="00414854">
            <w:pPr>
              <w:pStyle w:val="a5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RouteRecord.kml</w:t>
            </w:r>
          </w:p>
        </w:tc>
        <w:tc>
          <w:tcPr>
            <w:tcW w:w="4148" w:type="dxa"/>
          </w:tcPr>
          <w:p w14:paraId="0815F865" w14:textId="77777777" w:rsidR="00414854" w:rsidRPr="00FB1EB9" w:rsidRDefault="00414854" w:rsidP="00414854">
            <w:pPr>
              <w:pStyle w:val="a5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noProof/>
                <w:sz w:val="24"/>
                <w:szCs w:val="24"/>
              </w:rPr>
              <w:t>轨迹记录文件</w:t>
            </w:r>
          </w:p>
        </w:tc>
      </w:tr>
      <w:tr w:rsidR="00414854" w:rsidRPr="00FB1EB9" w14:paraId="7D44F80F" w14:textId="77777777" w:rsidTr="00414854">
        <w:tc>
          <w:tcPr>
            <w:tcW w:w="4148" w:type="dxa"/>
          </w:tcPr>
          <w:p w14:paraId="31D27C32" w14:textId="77777777" w:rsidR="00414854" w:rsidRPr="00FB1EB9" w:rsidRDefault="00414854" w:rsidP="00414854">
            <w:pPr>
              <w:pStyle w:val="a5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noProof/>
                <w:sz w:val="24"/>
                <w:szCs w:val="24"/>
              </w:rPr>
              <w:t>TrackDetail.xml</w:t>
            </w:r>
          </w:p>
        </w:tc>
        <w:tc>
          <w:tcPr>
            <w:tcW w:w="4148" w:type="dxa"/>
          </w:tcPr>
          <w:p w14:paraId="72F35D08" w14:textId="77777777" w:rsidR="00414854" w:rsidRPr="00FB1EB9" w:rsidRDefault="00414854" w:rsidP="00414854">
            <w:pPr>
              <w:pStyle w:val="a5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noProof/>
                <w:sz w:val="24"/>
                <w:szCs w:val="24"/>
              </w:rPr>
              <w:t>轨迹详细说明信息记录文件</w:t>
            </w:r>
          </w:p>
        </w:tc>
      </w:tr>
      <w:tr w:rsidR="00414854" w:rsidRPr="00FB1EB9" w14:paraId="04C066F7" w14:textId="77777777" w:rsidTr="00414854">
        <w:tc>
          <w:tcPr>
            <w:tcW w:w="4148" w:type="dxa"/>
          </w:tcPr>
          <w:p w14:paraId="59ED56E7" w14:textId="77777777" w:rsidR="00414854" w:rsidRPr="00FB1EB9" w:rsidRDefault="00B13250" w:rsidP="00414854">
            <w:pPr>
              <w:pStyle w:val="a5"/>
              <w:spacing w:line="400" w:lineRule="atLeast"/>
              <w:ind w:firstLineChars="0" w:firstLine="0"/>
              <w:rPr>
                <w:rFonts w:asciiTheme="minorEastAsia" w:eastAsiaTheme="minorEastAsia" w:hAnsiTheme="minorEastAsia"/>
                <w:noProof/>
                <w:sz w:val="24"/>
                <w:szCs w:val="24"/>
              </w:rPr>
            </w:pPr>
            <w:hyperlink r:id="rId17" w:history="1">
              <w:r w:rsidR="00414854" w:rsidRPr="00FB1EB9">
                <w:rPr>
                  <w:rFonts w:asciiTheme="minorEastAsia" w:eastAsiaTheme="minorEastAsia" w:hAnsiTheme="minorEastAsia"/>
                  <w:sz w:val="24"/>
                  <w:szCs w:val="24"/>
                </w:rPr>
                <w:t>ThumBnail</w:t>
              </w:r>
            </w:hyperlink>
            <w:proofErr w:type="gramStart"/>
            <w:r w:rsidR="00414854" w:rsidRPr="00FB1EB9">
              <w:rPr>
                <w:rFonts w:asciiTheme="minorEastAsia" w:eastAsiaTheme="minorEastAsia" w:hAnsiTheme="minorEastAsia"/>
                <w:sz w:val="24"/>
                <w:szCs w:val="24"/>
              </w:rPr>
              <w:t>.</w:t>
            </w:r>
            <w:r w:rsidR="00414854"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png</w:t>
            </w:r>
            <w:proofErr w:type="gramEnd"/>
          </w:p>
        </w:tc>
        <w:tc>
          <w:tcPr>
            <w:tcW w:w="4148" w:type="dxa"/>
          </w:tcPr>
          <w:p w14:paraId="012BB4B6" w14:textId="77777777" w:rsidR="00414854" w:rsidRPr="00FB1EB9" w:rsidRDefault="00414854" w:rsidP="00414854">
            <w:pPr>
              <w:pStyle w:val="a5"/>
              <w:spacing w:line="400" w:lineRule="atLeast"/>
              <w:ind w:firstLineChars="0" w:firstLine="0"/>
              <w:rPr>
                <w:rFonts w:asciiTheme="minorEastAsia" w:eastAsiaTheme="minorEastAsia" w:hAnsiTheme="minorEastAsia"/>
                <w:noProof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轨迹记录缩略图</w:t>
            </w:r>
          </w:p>
        </w:tc>
      </w:tr>
    </w:tbl>
    <w:p w14:paraId="643AB1B9" w14:textId="77777777" w:rsidR="00123871" w:rsidRDefault="00123871" w:rsidP="00672A81">
      <w:pPr>
        <w:spacing w:line="400" w:lineRule="exact"/>
        <w:ind w:firstLineChars="150" w:firstLine="360"/>
        <w:jc w:val="left"/>
        <w:rPr>
          <w:ins w:id="102" w:author="秦刚" w:date="2015-04-18T08:28:00Z"/>
          <w:rFonts w:asciiTheme="minorEastAsia" w:eastAsiaTheme="minorEastAsia" w:hAnsiTheme="minorEastAsia" w:hint="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Route</w:t>
      </w:r>
      <w:r w:rsidRPr="00FB1EB9">
        <w:rPr>
          <w:rFonts w:asciiTheme="minorEastAsia" w:eastAsiaTheme="minorEastAsia" w:hAnsiTheme="minorEastAsia"/>
          <w:sz w:val="24"/>
          <w:szCs w:val="24"/>
        </w:rPr>
        <w:t>Record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.kml文件</w:t>
      </w:r>
      <w:r w:rsidRPr="00FB1EB9">
        <w:rPr>
          <w:rFonts w:asciiTheme="minorEastAsia" w:eastAsiaTheme="minorEastAsia" w:hAnsiTheme="minorEastAsia"/>
          <w:sz w:val="24"/>
          <w:szCs w:val="24"/>
        </w:rPr>
        <w:t>格式</w:t>
      </w:r>
      <w:r w:rsidR="00414854" w:rsidRPr="00FB1EB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14854" w:rsidRPr="00FB1EB9">
        <w:rPr>
          <w:rFonts w:asciiTheme="minorEastAsia" w:eastAsiaTheme="minorEastAsia" w:hAnsiTheme="minorEastAsia"/>
          <w:sz w:val="24"/>
          <w:szCs w:val="24"/>
        </w:rPr>
        <w:t>如</w:t>
      </w:r>
      <w:del w:id="103" w:author="秦刚" w:date="2015-04-18T08:29:00Z">
        <w:r w:rsidRPr="00FB1EB9" w:rsidDel="008A5BEC">
          <w:rPr>
            <w:rFonts w:asciiTheme="minorEastAsia" w:eastAsiaTheme="minorEastAsia" w:hAnsiTheme="minorEastAsia"/>
            <w:sz w:val="24"/>
            <w:szCs w:val="24"/>
          </w:rPr>
          <w:delText>下</w:delText>
        </w:r>
      </w:del>
      <w:r w:rsidRPr="00FB1EB9">
        <w:rPr>
          <w:rFonts w:asciiTheme="minorEastAsia" w:eastAsiaTheme="minorEastAsia" w:hAnsiTheme="minorEastAsia"/>
          <w:sz w:val="24"/>
          <w:szCs w:val="24"/>
        </w:rPr>
        <w:t>图</w:t>
      </w:r>
      <w:ins w:id="104" w:author="秦刚" w:date="2015-04-18T08:29:00Z">
        <w:r w:rsidR="008A5BEC">
          <w:rPr>
            <w:rFonts w:asciiTheme="minorEastAsia" w:eastAsiaTheme="minorEastAsia" w:hAnsiTheme="minorEastAsia" w:hint="eastAsia"/>
            <w:sz w:val="24"/>
            <w:szCs w:val="24"/>
          </w:rPr>
          <w:t>x</w:t>
        </w:r>
      </w:ins>
      <w:r w:rsidRPr="00FB1EB9">
        <w:rPr>
          <w:rFonts w:asciiTheme="minorEastAsia" w:eastAsiaTheme="minorEastAsia" w:hAnsiTheme="minorEastAsia" w:hint="eastAsia"/>
          <w:sz w:val="24"/>
          <w:szCs w:val="24"/>
        </w:rPr>
        <w:t>所示。</w:t>
      </w:r>
    </w:p>
    <w:p w14:paraId="3AC1010C" w14:textId="77777777" w:rsidR="008A5BEC" w:rsidRDefault="008A5BEC" w:rsidP="00672A81">
      <w:pPr>
        <w:spacing w:line="400" w:lineRule="exact"/>
        <w:ind w:firstLineChars="150" w:firstLine="360"/>
        <w:jc w:val="left"/>
        <w:rPr>
          <w:ins w:id="105" w:author="秦刚" w:date="2015-04-18T08:28:00Z"/>
          <w:rFonts w:asciiTheme="minorEastAsia" w:eastAsiaTheme="minorEastAsia" w:hAnsiTheme="minorEastAsia" w:hint="eastAsia"/>
          <w:sz w:val="24"/>
          <w:szCs w:val="24"/>
        </w:rPr>
      </w:pPr>
    </w:p>
    <w:p w14:paraId="19520719" w14:textId="77777777" w:rsidR="008A5BEC" w:rsidRDefault="008A5BEC" w:rsidP="00672A81">
      <w:pPr>
        <w:spacing w:line="400" w:lineRule="exact"/>
        <w:ind w:firstLineChars="150" w:firstLine="360"/>
        <w:jc w:val="left"/>
        <w:rPr>
          <w:ins w:id="106" w:author="秦刚" w:date="2015-04-18T08:28:00Z"/>
          <w:rFonts w:asciiTheme="minorEastAsia" w:eastAsiaTheme="minorEastAsia" w:hAnsiTheme="minorEastAsia" w:hint="eastAsia"/>
          <w:sz w:val="24"/>
          <w:szCs w:val="24"/>
        </w:rPr>
      </w:pPr>
    </w:p>
    <w:p w14:paraId="7AE70679" w14:textId="77777777" w:rsidR="008A5BEC" w:rsidRDefault="008A5BEC" w:rsidP="00672A81">
      <w:pPr>
        <w:spacing w:line="400" w:lineRule="exact"/>
        <w:ind w:firstLineChars="150" w:firstLine="360"/>
        <w:jc w:val="left"/>
        <w:rPr>
          <w:ins w:id="107" w:author="秦刚" w:date="2015-04-18T08:28:00Z"/>
          <w:rFonts w:asciiTheme="minorEastAsia" w:eastAsiaTheme="minorEastAsia" w:hAnsiTheme="minorEastAsia" w:hint="eastAsia"/>
          <w:sz w:val="24"/>
          <w:szCs w:val="24"/>
        </w:rPr>
      </w:pPr>
    </w:p>
    <w:p w14:paraId="0BF0393C" w14:textId="77777777" w:rsidR="008A5BEC" w:rsidRDefault="008A5BEC" w:rsidP="00672A81">
      <w:pPr>
        <w:spacing w:line="400" w:lineRule="exact"/>
        <w:ind w:firstLineChars="150" w:firstLine="360"/>
        <w:jc w:val="left"/>
        <w:rPr>
          <w:ins w:id="108" w:author="秦刚" w:date="2015-04-18T08:28:00Z"/>
          <w:rFonts w:asciiTheme="minorEastAsia" w:eastAsiaTheme="minorEastAsia" w:hAnsiTheme="minorEastAsia" w:hint="eastAsia"/>
          <w:sz w:val="24"/>
          <w:szCs w:val="24"/>
        </w:rPr>
      </w:pPr>
    </w:p>
    <w:p w14:paraId="19D06E38" w14:textId="77777777" w:rsidR="008A5BEC" w:rsidRDefault="008A5BEC" w:rsidP="00672A81">
      <w:pPr>
        <w:spacing w:line="400" w:lineRule="exact"/>
        <w:ind w:firstLineChars="150" w:firstLine="360"/>
        <w:jc w:val="left"/>
        <w:rPr>
          <w:ins w:id="109" w:author="秦刚" w:date="2015-04-18T08:28:00Z"/>
          <w:rFonts w:asciiTheme="minorEastAsia" w:eastAsiaTheme="minorEastAsia" w:hAnsiTheme="minorEastAsia" w:hint="eastAsia"/>
          <w:sz w:val="24"/>
          <w:szCs w:val="24"/>
        </w:rPr>
      </w:pPr>
    </w:p>
    <w:p w14:paraId="6C210F64" w14:textId="77777777" w:rsidR="008A5BEC" w:rsidRDefault="008A5BEC" w:rsidP="00672A81">
      <w:pPr>
        <w:spacing w:line="400" w:lineRule="exact"/>
        <w:ind w:firstLineChars="150" w:firstLine="360"/>
        <w:jc w:val="left"/>
        <w:rPr>
          <w:ins w:id="110" w:author="秦刚" w:date="2015-04-18T08:28:00Z"/>
          <w:rFonts w:asciiTheme="minorEastAsia" w:eastAsiaTheme="minorEastAsia" w:hAnsiTheme="minorEastAsia" w:hint="eastAsia"/>
          <w:sz w:val="24"/>
          <w:szCs w:val="24"/>
        </w:rPr>
      </w:pPr>
    </w:p>
    <w:p w14:paraId="4B58603F" w14:textId="77777777" w:rsidR="008A5BEC" w:rsidRDefault="008A5BEC" w:rsidP="00672A81">
      <w:pPr>
        <w:spacing w:line="400" w:lineRule="exact"/>
        <w:ind w:firstLineChars="150" w:firstLine="360"/>
        <w:jc w:val="left"/>
        <w:rPr>
          <w:ins w:id="111" w:author="秦刚" w:date="2015-04-18T08:28:00Z"/>
          <w:rFonts w:asciiTheme="minorEastAsia" w:eastAsiaTheme="minorEastAsia" w:hAnsiTheme="minorEastAsia" w:hint="eastAsia"/>
          <w:sz w:val="24"/>
          <w:szCs w:val="24"/>
        </w:rPr>
      </w:pPr>
    </w:p>
    <w:p w14:paraId="1871208A" w14:textId="77777777" w:rsidR="008A5BEC" w:rsidRPr="00FB1EB9" w:rsidRDefault="008A5BEC" w:rsidP="00672A81">
      <w:pPr>
        <w:spacing w:line="400" w:lineRule="exact"/>
        <w:ind w:firstLineChars="150" w:firstLine="360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46FA04D5" w14:textId="77777777" w:rsidR="008A5BEC" w:rsidRDefault="008A5BEC" w:rsidP="00023FBD">
      <w:pPr>
        <w:spacing w:line="400" w:lineRule="exact"/>
        <w:ind w:firstLineChars="150" w:firstLine="360"/>
        <w:jc w:val="left"/>
        <w:rPr>
          <w:ins w:id="112" w:author="秦刚" w:date="2015-04-18T08:27:00Z"/>
          <w:rFonts w:asciiTheme="minorEastAsia" w:eastAsiaTheme="minorEastAsia" w:hAnsiTheme="minorEastAsia" w:hint="eastAsia"/>
          <w:sz w:val="24"/>
          <w:szCs w:val="24"/>
        </w:rPr>
      </w:pPr>
    </w:p>
    <w:p w14:paraId="009829C9" w14:textId="77777777" w:rsidR="008A5BEC" w:rsidRDefault="008A5BEC" w:rsidP="00023FBD">
      <w:pPr>
        <w:spacing w:line="400" w:lineRule="exact"/>
        <w:ind w:firstLineChars="150" w:firstLine="360"/>
        <w:jc w:val="left"/>
        <w:rPr>
          <w:ins w:id="113" w:author="秦刚" w:date="2015-04-18T08:27:00Z"/>
          <w:rFonts w:asciiTheme="minorEastAsia" w:eastAsiaTheme="minorEastAsia" w:hAnsiTheme="minorEastAsia" w:hint="eastAsia"/>
          <w:sz w:val="24"/>
          <w:szCs w:val="24"/>
        </w:rPr>
      </w:pPr>
    </w:p>
    <w:p w14:paraId="6887C5A8" w14:textId="77777777" w:rsidR="008A5BEC" w:rsidRDefault="008A5BEC" w:rsidP="00023FBD">
      <w:pPr>
        <w:spacing w:line="400" w:lineRule="exact"/>
        <w:ind w:firstLineChars="150" w:firstLine="360"/>
        <w:jc w:val="left"/>
        <w:rPr>
          <w:ins w:id="114" w:author="秦刚" w:date="2015-04-18T08:27:00Z"/>
          <w:rFonts w:asciiTheme="minorEastAsia" w:eastAsiaTheme="minorEastAsia" w:hAnsiTheme="minorEastAsia" w:hint="eastAsia"/>
          <w:sz w:val="24"/>
          <w:szCs w:val="24"/>
        </w:rPr>
      </w:pPr>
    </w:p>
    <w:p w14:paraId="3BB69C5E" w14:textId="77777777" w:rsidR="008A5BEC" w:rsidRDefault="008A5BEC" w:rsidP="00023FBD">
      <w:pPr>
        <w:spacing w:line="400" w:lineRule="exact"/>
        <w:ind w:firstLineChars="150" w:firstLine="360"/>
        <w:jc w:val="left"/>
        <w:rPr>
          <w:ins w:id="115" w:author="秦刚" w:date="2015-04-18T08:27:00Z"/>
          <w:rFonts w:asciiTheme="minorEastAsia" w:eastAsiaTheme="minorEastAsia" w:hAnsiTheme="minorEastAsia" w:hint="eastAsia"/>
          <w:sz w:val="24"/>
          <w:szCs w:val="24"/>
        </w:rPr>
      </w:pPr>
    </w:p>
    <w:p w14:paraId="67999B63" w14:textId="77777777" w:rsidR="008A5BEC" w:rsidRDefault="008A5BEC" w:rsidP="00023FBD">
      <w:pPr>
        <w:spacing w:line="400" w:lineRule="exact"/>
        <w:ind w:firstLineChars="150" w:firstLine="360"/>
        <w:jc w:val="left"/>
        <w:rPr>
          <w:ins w:id="116" w:author="秦刚" w:date="2015-04-18T08:27:00Z"/>
          <w:rFonts w:asciiTheme="minorEastAsia" w:eastAsiaTheme="minorEastAsia" w:hAnsiTheme="minorEastAsia" w:hint="eastAsia"/>
          <w:sz w:val="24"/>
          <w:szCs w:val="24"/>
        </w:rPr>
      </w:pPr>
    </w:p>
    <w:p w14:paraId="0AEB0B9F" w14:textId="77777777" w:rsidR="008A5BEC" w:rsidRDefault="008A5BEC" w:rsidP="00023FBD">
      <w:pPr>
        <w:spacing w:line="400" w:lineRule="exact"/>
        <w:ind w:firstLineChars="150" w:firstLine="360"/>
        <w:jc w:val="left"/>
        <w:rPr>
          <w:ins w:id="117" w:author="秦刚" w:date="2015-04-18T08:27:00Z"/>
          <w:rFonts w:asciiTheme="minorEastAsia" w:eastAsiaTheme="minorEastAsia" w:hAnsiTheme="minorEastAsia" w:hint="eastAsia"/>
          <w:sz w:val="24"/>
          <w:szCs w:val="24"/>
        </w:rPr>
      </w:pPr>
    </w:p>
    <w:p w14:paraId="76298064" w14:textId="77777777" w:rsidR="008A5BEC" w:rsidRDefault="008A5BEC" w:rsidP="00023FBD">
      <w:pPr>
        <w:spacing w:line="400" w:lineRule="exact"/>
        <w:ind w:firstLineChars="150" w:firstLine="360"/>
        <w:jc w:val="left"/>
        <w:rPr>
          <w:ins w:id="118" w:author="秦刚" w:date="2015-04-18T08:27:00Z"/>
          <w:rFonts w:asciiTheme="minorEastAsia" w:eastAsiaTheme="minorEastAsia" w:hAnsiTheme="minorEastAsia" w:hint="eastAsia"/>
          <w:sz w:val="24"/>
          <w:szCs w:val="24"/>
        </w:rPr>
      </w:pPr>
    </w:p>
    <w:p w14:paraId="312F6DEC" w14:textId="77777777" w:rsidR="008A5BEC" w:rsidRDefault="008A5BEC" w:rsidP="00023FBD">
      <w:pPr>
        <w:spacing w:line="400" w:lineRule="exact"/>
        <w:ind w:firstLineChars="150" w:firstLine="360"/>
        <w:jc w:val="left"/>
        <w:rPr>
          <w:ins w:id="119" w:author="秦刚" w:date="2015-04-18T08:27:00Z"/>
          <w:rFonts w:asciiTheme="minorEastAsia" w:eastAsiaTheme="minorEastAsia" w:hAnsiTheme="minorEastAsia" w:hint="eastAsia"/>
          <w:sz w:val="24"/>
          <w:szCs w:val="24"/>
        </w:rPr>
      </w:pPr>
      <w:moveToRangeStart w:id="120" w:author="秦刚" w:date="2015-04-18T08:28:00Z" w:name="move290964996"/>
      <w:moveTo w:id="121" w:author="秦刚" w:date="2015-04-18T08:28:00Z">
        <w:r w:rsidRPr="00FB1EB9">
          <w:rPr>
            <w:rFonts w:asciiTheme="minorEastAsia" w:eastAsiaTheme="minorEastAsia" w:hAnsiTheme="minorEastAsia"/>
            <w:noProof/>
            <w:sz w:val="24"/>
            <w:szCs w:val="24"/>
          </w:rPr>
          <w:drawing>
            <wp:anchor distT="0" distB="0" distL="114300" distR="114300" simplePos="0" relativeHeight="251670528" behindDoc="0" locked="0" layoutInCell="1" allowOverlap="1" wp14:anchorId="094D2CD0" wp14:editId="70BCE2D4">
              <wp:simplePos x="0" y="0"/>
              <wp:positionH relativeFrom="column">
                <wp:posOffset>230505</wp:posOffset>
              </wp:positionH>
              <wp:positionV relativeFrom="paragraph">
                <wp:posOffset>-2744470</wp:posOffset>
              </wp:positionV>
              <wp:extent cx="5274310" cy="2939415"/>
              <wp:effectExtent l="0" t="0" r="8890" b="6985"/>
              <wp:wrapNone/>
              <wp:docPr id="1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293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moveTo>
      <w:moveToRangeEnd w:id="120"/>
    </w:p>
    <w:p w14:paraId="0398B84D" w14:textId="77777777" w:rsidR="008A5BEC" w:rsidRDefault="008A5BEC" w:rsidP="00023FBD">
      <w:pPr>
        <w:spacing w:line="400" w:lineRule="exact"/>
        <w:ind w:firstLineChars="150" w:firstLine="360"/>
        <w:jc w:val="left"/>
        <w:rPr>
          <w:ins w:id="122" w:author="秦刚" w:date="2015-04-18T08:27:00Z"/>
          <w:rFonts w:asciiTheme="minorEastAsia" w:eastAsiaTheme="minorEastAsia" w:hAnsiTheme="minorEastAsia" w:hint="eastAsia"/>
          <w:sz w:val="24"/>
          <w:szCs w:val="24"/>
        </w:rPr>
      </w:pPr>
      <w:ins w:id="123" w:author="秦刚" w:date="2015-04-18T08:29:00Z">
        <w:r>
          <w:rPr>
            <w:rFonts w:asciiTheme="minorEastAsia" w:eastAsiaTheme="minorEastAsia" w:hAnsiTheme="minorEastAsia" w:hint="eastAsia"/>
            <w:sz w:val="24"/>
            <w:szCs w:val="24"/>
          </w:rPr>
          <w:t>图x：RouteRecord.kml格式</w:t>
        </w:r>
      </w:ins>
    </w:p>
    <w:p w14:paraId="14E312FB" w14:textId="77777777" w:rsidR="008A5BEC" w:rsidRDefault="008A5BEC" w:rsidP="00023FBD">
      <w:pPr>
        <w:spacing w:line="400" w:lineRule="exact"/>
        <w:ind w:firstLineChars="150" w:firstLine="360"/>
        <w:jc w:val="left"/>
        <w:rPr>
          <w:ins w:id="124" w:author="秦刚" w:date="2015-04-18T08:27:00Z"/>
          <w:rFonts w:asciiTheme="minorEastAsia" w:eastAsiaTheme="minorEastAsia" w:hAnsiTheme="minorEastAsia" w:hint="eastAsia"/>
          <w:sz w:val="24"/>
          <w:szCs w:val="24"/>
        </w:rPr>
      </w:pPr>
    </w:p>
    <w:p w14:paraId="665BD2B7" w14:textId="77777777" w:rsidR="00023FBD" w:rsidRPr="00FB1EB9" w:rsidRDefault="00123871" w:rsidP="00023FBD">
      <w:pPr>
        <w:spacing w:line="400" w:lineRule="exact"/>
        <w:ind w:firstLineChars="150" w:firstLine="360"/>
        <w:jc w:val="left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Track</w:t>
      </w:r>
      <w:r w:rsidRPr="00FB1EB9">
        <w:rPr>
          <w:rFonts w:asciiTheme="minorEastAsia" w:eastAsiaTheme="minorEastAsia" w:hAnsiTheme="minorEastAsia"/>
          <w:sz w:val="24"/>
          <w:szCs w:val="24"/>
        </w:rPr>
        <w:t>Detail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.xml文件</w:t>
      </w:r>
      <w:r w:rsidRPr="00FB1EB9">
        <w:rPr>
          <w:rFonts w:asciiTheme="minorEastAsia" w:eastAsiaTheme="minorEastAsia" w:hAnsiTheme="minorEastAsia"/>
          <w:sz w:val="24"/>
          <w:szCs w:val="24"/>
        </w:rPr>
        <w:t>格式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FB1EB9">
        <w:rPr>
          <w:rFonts w:asciiTheme="minorEastAsia" w:eastAsiaTheme="minorEastAsia" w:hAnsiTheme="minorEastAsia"/>
          <w:sz w:val="24"/>
          <w:szCs w:val="24"/>
        </w:rPr>
        <w:t>如</w:t>
      </w:r>
      <w:del w:id="125" w:author="秦刚" w:date="2015-04-18T08:25:00Z">
        <w:r w:rsidRPr="00FB1EB9" w:rsidDel="008A5BEC">
          <w:rPr>
            <w:rFonts w:asciiTheme="minorEastAsia" w:eastAsiaTheme="minorEastAsia" w:hAnsiTheme="minorEastAsia"/>
            <w:sz w:val="24"/>
            <w:szCs w:val="24"/>
          </w:rPr>
          <w:delText>下</w:delText>
        </w:r>
      </w:del>
      <w:r w:rsidRPr="00FB1EB9">
        <w:rPr>
          <w:rFonts w:asciiTheme="minorEastAsia" w:eastAsiaTheme="minorEastAsia" w:hAnsiTheme="minorEastAsia"/>
          <w:sz w:val="24"/>
          <w:szCs w:val="24"/>
        </w:rPr>
        <w:t>图</w:t>
      </w:r>
      <w:ins w:id="126" w:author="秦刚" w:date="2015-04-18T08:25:00Z">
        <w:r w:rsidR="008A5BEC">
          <w:rPr>
            <w:rFonts w:asciiTheme="minorEastAsia" w:eastAsiaTheme="minorEastAsia" w:hAnsiTheme="minorEastAsia" w:hint="eastAsia"/>
            <w:sz w:val="24"/>
            <w:szCs w:val="24"/>
          </w:rPr>
          <w:t>x</w:t>
        </w:r>
      </w:ins>
      <w:r w:rsidRPr="00FB1EB9">
        <w:rPr>
          <w:rFonts w:asciiTheme="minorEastAsia" w:eastAsiaTheme="minorEastAsia" w:hAnsiTheme="minorEastAsia" w:hint="eastAsia"/>
          <w:sz w:val="24"/>
          <w:szCs w:val="24"/>
        </w:rPr>
        <w:t>所示。</w:t>
      </w:r>
    </w:p>
    <w:p w14:paraId="6BAFA4C6" w14:textId="77777777" w:rsidR="008A5BEC" w:rsidRDefault="008A5BEC" w:rsidP="008A5BEC">
      <w:pPr>
        <w:pStyle w:val="1"/>
        <w:rPr>
          <w:ins w:id="127" w:author="秦刚" w:date="2015-04-18T08:27:00Z"/>
          <w:rFonts w:asciiTheme="majorEastAsia" w:eastAsiaTheme="majorEastAsia" w:hAnsiTheme="majorEastAsia" w:cstheme="minorBidi" w:hint="eastAsia"/>
          <w:sz w:val="28"/>
          <w:szCs w:val="28"/>
        </w:rPr>
        <w:pPrChange w:id="128" w:author="秦刚" w:date="2015-04-18T08:27:00Z">
          <w:pPr>
            <w:pStyle w:val="1"/>
            <w:numPr>
              <w:numId w:val="1"/>
            </w:numPr>
          </w:pPr>
        </w:pPrChange>
      </w:pPr>
      <w:bookmarkStart w:id="129" w:name="_Toc417052856"/>
      <w:moveFromRangeStart w:id="130" w:author="秦刚" w:date="2015-04-18T08:28:00Z" w:name="move290964996"/>
      <w:moveFrom w:id="131" w:author="秦刚" w:date="2015-04-18T08:28:00Z">
        <w:r w:rsidRPr="00FB1EB9" w:rsidDel="008A5BEC">
          <w:rPr>
            <w:rFonts w:asciiTheme="minorEastAsia" w:eastAsiaTheme="minorEastAsia" w:hAnsiTheme="minorEastAsia"/>
            <w:noProof/>
            <w:sz w:val="24"/>
            <w:szCs w:val="24"/>
          </w:rPr>
          <w:drawing>
            <wp:inline distT="0" distB="0" distL="0" distR="0" wp14:anchorId="1956D2DC" wp14:editId="32E3EE81">
              <wp:extent cx="5400675" cy="3009900"/>
              <wp:effectExtent l="0" t="0" r="9525" b="1270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675" cy="3009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</a:extLst>
                    </pic:spPr>
                  </pic:pic>
                </a:graphicData>
              </a:graphic>
            </wp:inline>
          </w:drawing>
        </w:r>
      </w:moveFrom>
      <w:moveFromRangeEnd w:id="130"/>
    </w:p>
    <w:p w14:paraId="4C512828" w14:textId="77777777" w:rsidR="001B68F1" w:rsidRDefault="008A5BEC" w:rsidP="008A5BEC">
      <w:pPr>
        <w:pStyle w:val="1"/>
        <w:rPr>
          <w:ins w:id="132" w:author="秦刚" w:date="2015-04-18T08:28:00Z"/>
          <w:rFonts w:asciiTheme="majorEastAsia" w:eastAsiaTheme="majorEastAsia" w:hAnsiTheme="majorEastAsia" w:cstheme="minorBidi" w:hint="eastAsia"/>
          <w:sz w:val="28"/>
          <w:szCs w:val="28"/>
        </w:rPr>
        <w:pPrChange w:id="133" w:author="秦刚" w:date="2015-04-18T08:28:00Z">
          <w:pPr>
            <w:pStyle w:val="1"/>
            <w:numPr>
              <w:numId w:val="1"/>
            </w:numPr>
          </w:pPr>
        </w:pPrChange>
      </w:pPr>
      <w:ins w:id="134" w:author="秦刚" w:date="2015-04-18T08:27:00Z">
        <w:r w:rsidRPr="00FB1EB9">
          <w:rPr>
            <w:rFonts w:asciiTheme="minorEastAsia" w:eastAsiaTheme="minorEastAsia" w:hAnsiTheme="minorEastAsia"/>
            <w:noProof/>
            <w:sz w:val="24"/>
            <w:szCs w:val="24"/>
          </w:rPr>
          <w:drawing>
            <wp:inline distT="0" distB="0" distL="0" distR="0" wp14:anchorId="6D41A79F" wp14:editId="0AC87A06">
              <wp:extent cx="5019675" cy="1333500"/>
              <wp:effectExtent l="0" t="0" r="9525" b="12700"/>
              <wp:docPr id="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19675" cy="1333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07E537B" w14:textId="77777777" w:rsidR="008A5BEC" w:rsidRPr="008A5BEC" w:rsidRDefault="008A5BEC" w:rsidP="008A5BEC">
      <w:pPr>
        <w:rPr>
          <w:ins w:id="135" w:author="秦刚" w:date="2015-04-18T08:16:00Z"/>
          <w:rFonts w:hint="eastAsia"/>
          <w:rPrChange w:id="136" w:author="秦刚" w:date="2015-04-18T08:28:00Z">
            <w:rPr>
              <w:ins w:id="137" w:author="秦刚" w:date="2015-04-18T08:16:00Z"/>
              <w:rFonts w:asciiTheme="majorEastAsia" w:eastAsiaTheme="majorEastAsia" w:hAnsiTheme="majorEastAsia" w:cstheme="minorBidi" w:hint="eastAsia"/>
              <w:sz w:val="28"/>
              <w:szCs w:val="28"/>
            </w:rPr>
          </w:rPrChange>
        </w:rPr>
        <w:sectPr w:rsidR="008A5BEC" w:rsidRPr="008A5BEC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  <w:pPrChange w:id="138" w:author="秦刚" w:date="2015-04-18T08:28:00Z">
          <w:pPr>
            <w:pStyle w:val="1"/>
            <w:numPr>
              <w:numId w:val="1"/>
            </w:numPr>
          </w:pPr>
        </w:pPrChange>
      </w:pPr>
      <w:ins w:id="139" w:author="秦刚" w:date="2015-04-18T08:28:00Z">
        <w:r>
          <w:rPr>
            <w:rFonts w:hint="eastAsia"/>
          </w:rPr>
          <w:t>图</w:t>
        </w:r>
        <w:r>
          <w:rPr>
            <w:rFonts w:hint="eastAsia"/>
          </w:rPr>
          <w:t>x</w:t>
        </w:r>
        <w:r>
          <w:rPr>
            <w:rFonts w:hint="eastAsia"/>
          </w:rPr>
          <w:t>：</w:t>
        </w:r>
        <w:r>
          <w:rPr>
            <w:rFonts w:hint="eastAsia"/>
          </w:rPr>
          <w:t xml:space="preserve"> TrackDetail.xml</w:t>
        </w:r>
        <w:r>
          <w:rPr>
            <w:rFonts w:hint="eastAsia"/>
          </w:rPr>
          <w:t>格式</w:t>
        </w:r>
      </w:ins>
    </w:p>
    <w:p w14:paraId="6955846D" w14:textId="77777777" w:rsidR="0056759A" w:rsidRPr="000F1AEA" w:rsidRDefault="00023FBD" w:rsidP="000F1AEA">
      <w:pPr>
        <w:pStyle w:val="1"/>
        <w:numPr>
          <w:ilvl w:val="0"/>
          <w:numId w:val="1"/>
        </w:numPr>
        <w:ind w:left="0" w:firstLine="0"/>
        <w:rPr>
          <w:rFonts w:asciiTheme="majorEastAsia" w:eastAsiaTheme="majorEastAsia" w:hAnsiTheme="majorEastAsia" w:cstheme="minorBidi"/>
          <w:sz w:val="28"/>
          <w:szCs w:val="28"/>
        </w:rPr>
      </w:pPr>
      <w:del w:id="140" w:author="秦刚" w:date="2015-04-18T08:25:00Z">
        <w:r w:rsidRPr="00FB1EB9" w:rsidDel="008A5BEC">
          <w:rPr>
            <w:rFonts w:asciiTheme="minorEastAsia" w:eastAsiaTheme="minorEastAsia" w:hAnsiTheme="minorEastAsia"/>
            <w:noProof/>
            <w:sz w:val="24"/>
            <w:szCs w:val="24"/>
          </w:rPr>
          <w:lastRenderedPageBreak/>
          <w:drawing>
            <wp:inline distT="0" distB="0" distL="0" distR="0" wp14:anchorId="47FDE403" wp14:editId="72212AE4">
              <wp:extent cx="5019675" cy="1333500"/>
              <wp:effectExtent l="0" t="0" r="9525" b="1270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19675" cy="1333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</a:extLst>
                    </pic:spPr>
                  </pic:pic>
                </a:graphicData>
              </a:graphic>
            </wp:inline>
          </w:drawing>
        </w:r>
      </w:del>
      <w:r w:rsidR="0056759A" w:rsidRPr="000F1AEA">
        <w:rPr>
          <w:rFonts w:asciiTheme="majorEastAsia" w:eastAsiaTheme="majorEastAsia" w:hAnsiTheme="majorEastAsia" w:cstheme="minorBidi"/>
          <w:sz w:val="28"/>
          <w:szCs w:val="28"/>
        </w:rPr>
        <w:t>Web</w:t>
      </w:r>
      <w:r w:rsidR="0056759A" w:rsidRPr="000F1AEA">
        <w:rPr>
          <w:rFonts w:asciiTheme="majorEastAsia" w:eastAsiaTheme="majorEastAsia" w:hAnsiTheme="majorEastAsia" w:cstheme="minorBidi" w:hint="eastAsia"/>
          <w:sz w:val="28"/>
          <w:szCs w:val="28"/>
        </w:rPr>
        <w:t>端轨迹系统开发相关技术介绍</w:t>
      </w:r>
      <w:bookmarkEnd w:id="129"/>
    </w:p>
    <w:p w14:paraId="10C63546" w14:textId="77777777" w:rsidR="00F94D41" w:rsidRPr="00B515DD" w:rsidRDefault="00F94D41" w:rsidP="00B515DD">
      <w:pPr>
        <w:pStyle w:val="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141" w:name="_Toc417052857"/>
      <w:r w:rsidRPr="00B515DD">
        <w:rPr>
          <w:rFonts w:asciiTheme="majorEastAsia" w:hAnsiTheme="majorEastAsia" w:hint="eastAsia"/>
          <w:sz w:val="24"/>
          <w:szCs w:val="24"/>
        </w:rPr>
        <w:t>百度地图</w:t>
      </w:r>
      <w:r w:rsidRPr="00B515DD">
        <w:rPr>
          <w:rFonts w:asciiTheme="majorEastAsia" w:hAnsiTheme="majorEastAsia"/>
          <w:sz w:val="24"/>
          <w:szCs w:val="24"/>
        </w:rPr>
        <w:t>API</w:t>
      </w:r>
      <w:r w:rsidRPr="00B515DD">
        <w:rPr>
          <w:rFonts w:asciiTheme="majorEastAsia" w:hAnsiTheme="majorEastAsia" w:hint="eastAsia"/>
          <w:sz w:val="24"/>
          <w:szCs w:val="24"/>
        </w:rPr>
        <w:t>介绍</w:t>
      </w:r>
      <w:bookmarkEnd w:id="141"/>
    </w:p>
    <w:p w14:paraId="1EF67295" w14:textId="77777777"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在前面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介绍了百度地图API密钥的申请，下面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将介绍下系统开发过程中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要使用到的百度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地图API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的功能，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本系统使用的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版本v2.0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的百度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地图API。</w:t>
      </w:r>
    </w:p>
    <w:p w14:paraId="6F9681C9" w14:textId="77777777"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获取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JavaScript API服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务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方法，地图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API是由JavaScript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语言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编写的，所以在使用之前需要通过&lt;script&gt;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标签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API引用到页面中。引用方式是&lt;script src="http://api.map.baidu.com/api?v=2.0&amp;ak=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申请的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浏览器应用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类型的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ak" type="text/javascript"&gt;&lt;/script&gt;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v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1.4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及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以前版本的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引用方式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是&lt;script src="http://api.map.baidu.com/api?v=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版本号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type="text/javascript"&gt;&lt;/script&gt;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）。</w:t>
      </w:r>
    </w:p>
    <w:p w14:paraId="7BFDFD0B" w14:textId="77777777" w:rsidR="00F94D41" w:rsidRPr="00FB1EB9" w:rsidRDefault="00F94D41" w:rsidP="00B14285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百度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地图API的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基本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兼容所有平台所有系统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下的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浏览器。支持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iPhone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、Android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移动平台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，Windows、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Mac、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Linux操作系统，IE6.0+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、Firefox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3.6+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Opera9.0+、Safari3.0+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Chrome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浏览器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百度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地图API</w:t>
      </w:r>
      <w:r w:rsidR="00B14285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="00B14285" w:rsidRPr="00FB1EB9">
        <w:rPr>
          <w:rFonts w:asciiTheme="minorEastAsia" w:eastAsiaTheme="minorEastAsia" w:hAnsiTheme="minorEastAsia" w:cstheme="minorBidi"/>
          <w:sz w:val="24"/>
          <w:szCs w:val="24"/>
        </w:rPr>
        <w:t>所有相关类都在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BMap命名空间下</w:t>
      </w:r>
      <w:r w:rsidR="00B14285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14:paraId="59E1871B" w14:textId="77777777" w:rsidR="00B14285" w:rsidRPr="00FB1EB9" w:rsidRDefault="00F94D41" w:rsidP="00B14285">
      <w:pPr>
        <w:pStyle w:val="a5"/>
        <w:numPr>
          <w:ilvl w:val="0"/>
          <w:numId w:val="18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API</w:t>
      </w:r>
      <w:r w:rsidRPr="00FB1EB9">
        <w:rPr>
          <w:rFonts w:asciiTheme="minorEastAsia" w:eastAsiaTheme="minorEastAsia" w:hAnsiTheme="minorEastAsia"/>
          <w:sz w:val="24"/>
          <w:szCs w:val="24"/>
        </w:rPr>
        <w:t>的Map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类</w:t>
      </w:r>
    </w:p>
    <w:p w14:paraId="3C08F73E" w14:textId="77777777" w:rsidR="00F94D41" w:rsidRPr="00FB1EB9" w:rsidRDefault="00F94D41" w:rsidP="00B14285">
      <w:pPr>
        <w:pStyle w:val="a5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地图</w:t>
      </w:r>
      <w:r w:rsidRPr="00FB1EB9">
        <w:rPr>
          <w:rFonts w:asciiTheme="minorEastAsia" w:eastAsiaTheme="minorEastAsia" w:hAnsiTheme="minorEastAsia"/>
          <w:sz w:val="24"/>
          <w:szCs w:val="24"/>
        </w:rPr>
        <w:t>的初始化需要三步，第一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步</w:t>
      </w:r>
      <w:r w:rsidRPr="00FB1EB9">
        <w:rPr>
          <w:rFonts w:asciiTheme="minorEastAsia" w:eastAsiaTheme="minorEastAsia" w:hAnsiTheme="minorEastAsia"/>
          <w:sz w:val="24"/>
          <w:szCs w:val="24"/>
        </w:rPr>
        <w:t>先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创建</w:t>
      </w:r>
      <w:r w:rsidRPr="00FB1EB9">
        <w:rPr>
          <w:rFonts w:asciiTheme="minorEastAsia" w:eastAsiaTheme="minorEastAsia" w:hAnsiTheme="minorEastAsia"/>
          <w:sz w:val="24"/>
          <w:szCs w:val="24"/>
        </w:rPr>
        <w:t>地图实例，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第二步</w:t>
      </w:r>
      <w:r w:rsidRPr="00FB1EB9">
        <w:rPr>
          <w:rFonts w:asciiTheme="minorEastAsia" w:eastAsiaTheme="minorEastAsia" w:hAnsiTheme="minorEastAsia"/>
          <w:sz w:val="24"/>
          <w:szCs w:val="24"/>
        </w:rPr>
        <w:t>创建中心点坐标，最后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就创建的</w:t>
      </w:r>
      <w:r w:rsidRPr="00FB1EB9">
        <w:rPr>
          <w:rFonts w:asciiTheme="minorEastAsia" w:eastAsiaTheme="minorEastAsia" w:hAnsiTheme="minorEastAsia"/>
          <w:sz w:val="24"/>
          <w:szCs w:val="24"/>
        </w:rPr>
        <w:t>map对象进行初始化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/>
          <w:sz w:val="24"/>
          <w:szCs w:val="24"/>
        </w:rPr>
        <w:t>设置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地图</w:t>
      </w:r>
      <w:r w:rsidRPr="00FB1EB9">
        <w:rPr>
          <w:rFonts w:asciiTheme="minorEastAsia" w:eastAsiaTheme="minorEastAsia" w:hAnsiTheme="minorEastAsia"/>
          <w:sz w:val="24"/>
          <w:szCs w:val="24"/>
        </w:rPr>
        <w:t>的中点点坐标以及地图级别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即</w:t>
      </w:r>
      <w:r w:rsidRPr="00FB1EB9">
        <w:rPr>
          <w:rFonts w:asciiTheme="minorEastAsia" w:eastAsiaTheme="minorEastAsia" w:hAnsiTheme="minorEastAsia"/>
          <w:sz w:val="24"/>
          <w:szCs w:val="24"/>
        </w:rPr>
        <w:t>以下三条语句。</w:t>
      </w:r>
    </w:p>
    <w:p w14:paraId="3F01D699" w14:textId="77777777" w:rsidR="00F94D41" w:rsidRPr="00FB1EB9" w:rsidRDefault="00F94D41" w:rsidP="00B14285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FB1EB9">
        <w:rPr>
          <w:rFonts w:asciiTheme="minorEastAsia" w:eastAsiaTheme="minorEastAsia" w:hAnsiTheme="minorEastAsia"/>
          <w:sz w:val="24"/>
          <w:szCs w:val="24"/>
        </w:rPr>
        <w:t>var</w:t>
      </w:r>
      <w:proofErr w:type="gramEnd"/>
      <w:r w:rsidRPr="00FB1EB9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m</w:t>
      </w:r>
      <w:r w:rsidRPr="00FB1EB9">
        <w:rPr>
          <w:rFonts w:asciiTheme="minorEastAsia" w:eastAsiaTheme="minorEastAsia" w:hAnsiTheme="minorEastAsia"/>
          <w:sz w:val="24"/>
          <w:szCs w:val="24"/>
        </w:rPr>
        <w:t>a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p = new BMap.Map('container');</w:t>
      </w:r>
    </w:p>
    <w:p w14:paraId="44927397" w14:textId="77777777" w:rsidR="00F94D41" w:rsidRPr="00FB1EB9" w:rsidRDefault="00F94D41" w:rsidP="00B14285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FB1EB9">
        <w:rPr>
          <w:rFonts w:asciiTheme="minorEastAsia" w:eastAsiaTheme="minorEastAsia" w:hAnsiTheme="minorEastAsia" w:hint="eastAsia"/>
          <w:sz w:val="24"/>
          <w:szCs w:val="24"/>
        </w:rPr>
        <w:t>var</w:t>
      </w:r>
      <w:proofErr w:type="gramEnd"/>
      <w:r w:rsidRPr="00FB1EB9">
        <w:rPr>
          <w:rFonts w:asciiTheme="minorEastAsia" w:eastAsiaTheme="minorEastAsia" w:hAnsiTheme="minorEastAsia" w:hint="eastAsia"/>
          <w:sz w:val="24"/>
          <w:szCs w:val="24"/>
        </w:rPr>
        <w:t xml:space="preserve"> point = new BMap.Point(116.331398,39.897445);</w:t>
      </w:r>
    </w:p>
    <w:p w14:paraId="416930B0" w14:textId="77777777" w:rsidR="00B14285" w:rsidRPr="00FB1EB9" w:rsidRDefault="00F94D41" w:rsidP="00B14285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FB1EB9">
        <w:rPr>
          <w:rFonts w:asciiTheme="minorEastAsia" w:eastAsiaTheme="minorEastAsia" w:hAnsiTheme="minorEastAsia" w:hint="eastAsia"/>
          <w:sz w:val="24"/>
          <w:szCs w:val="24"/>
        </w:rPr>
        <w:t>mp.centerAndZoom</w:t>
      </w:r>
      <w:proofErr w:type="gramEnd"/>
      <w:r w:rsidRPr="00FB1EB9">
        <w:rPr>
          <w:rFonts w:asciiTheme="minorEastAsia" w:eastAsiaTheme="minorEastAsia" w:hAnsiTheme="minorEastAsia" w:hint="eastAsia"/>
          <w:sz w:val="24"/>
          <w:szCs w:val="24"/>
        </w:rPr>
        <w:t>(point,12);</w:t>
      </w:r>
    </w:p>
    <w:p w14:paraId="7B7D98B1" w14:textId="77777777" w:rsidR="00B14285" w:rsidRDefault="00F94D41" w:rsidP="00B14285">
      <w:pPr>
        <w:pStyle w:val="a5"/>
        <w:numPr>
          <w:ilvl w:val="0"/>
          <w:numId w:val="17"/>
        </w:numPr>
        <w:spacing w:line="400" w:lineRule="exact"/>
        <w:ind w:firstLineChars="0"/>
        <w:rPr>
          <w:ins w:id="142" w:author="秦刚" w:date="2015-04-18T08:24:00Z"/>
          <w:rFonts w:asciiTheme="minorEastAsia" w:eastAsiaTheme="minorEastAsia" w:hAnsiTheme="minorEastAsia" w:hint="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Map</w:t>
      </w:r>
      <w:r w:rsidRPr="00FB1EB9">
        <w:rPr>
          <w:rFonts w:asciiTheme="minorEastAsia" w:eastAsiaTheme="minorEastAsia" w:hAnsiTheme="minorEastAsia"/>
          <w:sz w:val="24"/>
          <w:szCs w:val="24"/>
        </w:rPr>
        <w:t>类的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配制方法</w:t>
      </w:r>
    </w:p>
    <w:p w14:paraId="1C57A674" w14:textId="77777777" w:rsidR="008A5BEC" w:rsidRDefault="008A5BEC" w:rsidP="008A5BEC">
      <w:pPr>
        <w:pStyle w:val="a5"/>
        <w:spacing w:line="400" w:lineRule="exact"/>
        <w:ind w:left="840" w:firstLineChars="0" w:firstLine="0"/>
        <w:rPr>
          <w:ins w:id="143" w:author="秦刚" w:date="2015-04-18T08:24:00Z"/>
          <w:rFonts w:asciiTheme="minorEastAsia" w:eastAsiaTheme="minorEastAsia" w:hAnsiTheme="minorEastAsia" w:hint="eastAsia"/>
          <w:sz w:val="24"/>
          <w:szCs w:val="24"/>
        </w:rPr>
        <w:pPrChange w:id="144" w:author="秦刚" w:date="2015-04-18T08:24:00Z">
          <w:pPr>
            <w:pStyle w:val="a5"/>
            <w:numPr>
              <w:numId w:val="17"/>
            </w:numPr>
            <w:spacing w:line="400" w:lineRule="exact"/>
            <w:ind w:left="840" w:firstLineChars="0" w:hanging="420"/>
          </w:pPr>
        </w:pPrChange>
      </w:pPr>
      <w:ins w:id="145" w:author="秦刚" w:date="2015-04-18T08:24:00Z">
        <w:r>
          <w:rPr>
            <w:rFonts w:asciiTheme="minorEastAsia" w:eastAsiaTheme="minorEastAsia" w:hAnsiTheme="minorEastAsia" w:hint="eastAsia"/>
            <w:sz w:val="24"/>
            <w:szCs w:val="24"/>
          </w:rPr>
          <w:t>Map类的配置方法如表x所示。</w:t>
        </w:r>
      </w:ins>
    </w:p>
    <w:p w14:paraId="69997632" w14:textId="77777777" w:rsidR="008A5BEC" w:rsidRPr="00FB1EB9" w:rsidRDefault="008A5BEC" w:rsidP="008A5BEC">
      <w:pPr>
        <w:pStyle w:val="a5"/>
        <w:spacing w:line="400" w:lineRule="exact"/>
        <w:ind w:left="840" w:firstLineChars="0" w:firstLine="0"/>
        <w:jc w:val="center"/>
        <w:rPr>
          <w:rFonts w:asciiTheme="minorEastAsia" w:eastAsiaTheme="minorEastAsia" w:hAnsiTheme="minorEastAsia"/>
          <w:sz w:val="24"/>
          <w:szCs w:val="24"/>
        </w:rPr>
        <w:pPrChange w:id="146" w:author="秦刚" w:date="2015-04-18T08:24:00Z">
          <w:pPr>
            <w:pStyle w:val="a5"/>
            <w:numPr>
              <w:numId w:val="17"/>
            </w:numPr>
            <w:spacing w:line="400" w:lineRule="exact"/>
            <w:ind w:left="840" w:firstLineChars="0" w:hanging="420"/>
          </w:pPr>
        </w:pPrChange>
      </w:pPr>
      <w:ins w:id="147" w:author="秦刚" w:date="2015-04-18T08:24:00Z">
        <w:r>
          <w:rPr>
            <w:rFonts w:asciiTheme="minorEastAsia" w:eastAsiaTheme="minorEastAsia" w:hAnsiTheme="minorEastAsia" w:hint="eastAsia"/>
            <w:sz w:val="24"/>
            <w:szCs w:val="24"/>
          </w:rPr>
          <w:t>表x Map类配置方法</w:t>
        </w:r>
      </w:ins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4473"/>
      </w:tblGrid>
      <w:tr w:rsidR="00F94D41" w:rsidRPr="00FB1EB9" w14:paraId="71274FF8" w14:textId="77777777" w:rsidTr="00B14285">
        <w:tc>
          <w:tcPr>
            <w:tcW w:w="2977" w:type="dxa"/>
            <w:shd w:val="clear" w:color="auto" w:fill="auto"/>
          </w:tcPr>
          <w:p w14:paraId="3F5855FF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方法</w:t>
            </w:r>
          </w:p>
        </w:tc>
        <w:tc>
          <w:tcPr>
            <w:tcW w:w="4473" w:type="dxa"/>
            <w:shd w:val="clear" w:color="auto" w:fill="auto"/>
          </w:tcPr>
          <w:p w14:paraId="3AE7FED0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94D41" w:rsidRPr="00FB1EB9" w14:paraId="01F128DB" w14:textId="77777777" w:rsidTr="00B14285">
        <w:tc>
          <w:tcPr>
            <w:tcW w:w="2977" w:type="dxa"/>
            <w:shd w:val="clear" w:color="auto" w:fill="auto"/>
          </w:tcPr>
          <w:p w14:paraId="0C33D834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enableDragging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()</w:t>
            </w:r>
          </w:p>
        </w:tc>
        <w:tc>
          <w:tcPr>
            <w:tcW w:w="4473" w:type="dxa"/>
            <w:shd w:val="clear" w:color="auto" w:fill="auto"/>
          </w:tcPr>
          <w:p w14:paraId="3BFA0727" w14:textId="77777777" w:rsidR="00F94D41" w:rsidRPr="00FB1EB9" w:rsidRDefault="00F94D41" w:rsidP="00E31BA5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启用地图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拖拽，默认启用</w:t>
            </w:r>
          </w:p>
        </w:tc>
      </w:tr>
      <w:tr w:rsidR="00F94D41" w:rsidRPr="00FB1EB9" w14:paraId="4102CD19" w14:textId="77777777" w:rsidTr="00B14285">
        <w:tc>
          <w:tcPr>
            <w:tcW w:w="2977" w:type="dxa"/>
            <w:shd w:val="clear" w:color="auto" w:fill="auto"/>
          </w:tcPr>
          <w:p w14:paraId="1BB90A31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enableScrollWheelZoom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()</w:t>
            </w:r>
          </w:p>
        </w:tc>
        <w:tc>
          <w:tcPr>
            <w:tcW w:w="4473" w:type="dxa"/>
            <w:shd w:val="clear" w:color="auto" w:fill="auto"/>
          </w:tcPr>
          <w:p w14:paraId="24C8A8DC" w14:textId="77777777" w:rsidR="00F94D41" w:rsidRPr="00FB1EB9" w:rsidRDefault="00F94D41" w:rsidP="00E31BA5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启用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滚轮放大缩小，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默认禁用</w:t>
            </w:r>
          </w:p>
        </w:tc>
      </w:tr>
      <w:tr w:rsidR="00F94D41" w:rsidRPr="00FB1EB9" w14:paraId="47B3E224" w14:textId="77777777" w:rsidTr="00B14285">
        <w:tc>
          <w:tcPr>
            <w:tcW w:w="2977" w:type="dxa"/>
            <w:shd w:val="clear" w:color="auto" w:fill="auto"/>
          </w:tcPr>
          <w:p w14:paraId="2383155F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enableContinuousZoom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()</w:t>
            </w:r>
          </w:p>
        </w:tc>
        <w:tc>
          <w:tcPr>
            <w:tcW w:w="4473" w:type="dxa"/>
            <w:shd w:val="clear" w:color="auto" w:fill="auto"/>
          </w:tcPr>
          <w:p w14:paraId="76D79674" w14:textId="77777777" w:rsidR="00F94D41" w:rsidRPr="00FB1EB9" w:rsidRDefault="00F94D41" w:rsidP="00E31BA5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启用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连续缩放效果，默认禁用</w:t>
            </w:r>
          </w:p>
        </w:tc>
      </w:tr>
      <w:tr w:rsidR="00F94D41" w:rsidRPr="00FB1EB9" w14:paraId="09EB4C14" w14:textId="77777777" w:rsidTr="00B14285">
        <w:tc>
          <w:tcPr>
            <w:tcW w:w="2977" w:type="dxa"/>
            <w:shd w:val="clear" w:color="auto" w:fill="auto"/>
          </w:tcPr>
          <w:p w14:paraId="5AF75E9C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setDefaultCursor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(cursor: String)</w:t>
            </w:r>
          </w:p>
        </w:tc>
        <w:tc>
          <w:tcPr>
            <w:tcW w:w="4473" w:type="dxa"/>
            <w:shd w:val="clear" w:color="auto" w:fill="auto"/>
          </w:tcPr>
          <w:p w14:paraId="5EF57736" w14:textId="77777777" w:rsidR="00F94D41" w:rsidRPr="00FB1EB9" w:rsidRDefault="00F94D41" w:rsidP="00E31BA5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设置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地图默认的鼠标指针样式，符合CSS的cursor属性规范</w:t>
            </w:r>
          </w:p>
        </w:tc>
      </w:tr>
    </w:tbl>
    <w:p w14:paraId="22D25F9A" w14:textId="77777777" w:rsidR="00B14285" w:rsidRPr="00FB1EB9" w:rsidRDefault="00F94D41" w:rsidP="00B14285">
      <w:pPr>
        <w:pStyle w:val="a5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另外还有</w:t>
      </w:r>
      <w:r w:rsidRPr="00FB1EB9">
        <w:rPr>
          <w:rFonts w:asciiTheme="minorEastAsia" w:eastAsiaTheme="minorEastAsia" w:hAnsiTheme="minorEastAsia"/>
          <w:sz w:val="24"/>
          <w:szCs w:val="24"/>
        </w:rPr>
        <w:t>一些其他配置方法，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并且每个</w:t>
      </w:r>
      <w:r w:rsidRPr="00FB1EB9">
        <w:rPr>
          <w:rFonts w:asciiTheme="minorEastAsia" w:eastAsiaTheme="minorEastAsia" w:hAnsiTheme="minorEastAsia"/>
          <w:sz w:val="24"/>
          <w:szCs w:val="24"/>
        </w:rPr>
        <w:t>方法都有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相对应的</w:t>
      </w:r>
      <w:r w:rsidRPr="00FB1EB9">
        <w:rPr>
          <w:rFonts w:asciiTheme="minorEastAsia" w:eastAsiaTheme="minorEastAsia" w:hAnsiTheme="minorEastAsia"/>
          <w:sz w:val="24"/>
          <w:szCs w:val="24"/>
        </w:rPr>
        <w:t>操作方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法</w:t>
      </w:r>
      <w:r w:rsidRPr="00FB1EB9">
        <w:rPr>
          <w:rFonts w:asciiTheme="minorEastAsia" w:eastAsiaTheme="minorEastAsia" w:hAnsiTheme="minorEastAsia"/>
          <w:sz w:val="24"/>
          <w:szCs w:val="24"/>
        </w:rPr>
        <w:t>。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例如，</w:t>
      </w:r>
      <w:r w:rsidRPr="00FB1EB9">
        <w:rPr>
          <w:rFonts w:asciiTheme="minorEastAsia" w:eastAsiaTheme="minorEastAsia" w:hAnsiTheme="minorEastAsia"/>
          <w:sz w:val="24"/>
          <w:szCs w:val="24"/>
        </w:rPr>
        <w:t>enableDragging()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方法</w:t>
      </w:r>
      <w:r w:rsidRPr="00FB1EB9">
        <w:rPr>
          <w:rFonts w:asciiTheme="minorEastAsia" w:eastAsiaTheme="minorEastAsia" w:hAnsiTheme="minorEastAsia"/>
          <w:sz w:val="24"/>
          <w:szCs w:val="24"/>
        </w:rPr>
        <w:t>相对应操作方法就是map.disableDragging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7BAA6398" w14:textId="77777777" w:rsidR="00F94D41" w:rsidRDefault="00F94D41" w:rsidP="00B14285">
      <w:pPr>
        <w:pStyle w:val="a5"/>
        <w:numPr>
          <w:ilvl w:val="0"/>
          <w:numId w:val="17"/>
        </w:numPr>
        <w:spacing w:line="400" w:lineRule="exact"/>
        <w:ind w:firstLineChars="0"/>
        <w:rPr>
          <w:ins w:id="148" w:author="秦刚" w:date="2015-04-18T08:24:00Z"/>
          <w:rFonts w:asciiTheme="minorEastAsia" w:eastAsiaTheme="minorEastAsia" w:hAnsiTheme="minorEastAsia" w:hint="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lastRenderedPageBreak/>
        <w:t>Map类</w:t>
      </w:r>
      <w:r w:rsidRPr="00FB1EB9">
        <w:rPr>
          <w:rFonts w:asciiTheme="minorEastAsia" w:eastAsiaTheme="minorEastAsia" w:hAnsiTheme="minorEastAsia"/>
          <w:sz w:val="24"/>
          <w:szCs w:val="24"/>
        </w:rPr>
        <w:t>的修改地图状态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方法</w:t>
      </w:r>
    </w:p>
    <w:p w14:paraId="52BBB774" w14:textId="77777777" w:rsidR="008A5BEC" w:rsidRPr="00FB1EB9" w:rsidRDefault="008A5BEC" w:rsidP="008A5BEC">
      <w:pPr>
        <w:pStyle w:val="a5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  <w:pPrChange w:id="149" w:author="秦刚" w:date="2015-04-18T08:24:00Z">
          <w:pPr>
            <w:pStyle w:val="a5"/>
            <w:numPr>
              <w:numId w:val="17"/>
            </w:numPr>
            <w:spacing w:line="400" w:lineRule="exact"/>
            <w:ind w:left="840" w:firstLineChars="0" w:hanging="420"/>
          </w:pPr>
        </w:pPrChange>
      </w:pPr>
      <w:ins w:id="150" w:author="秦刚" w:date="2015-04-18T08:24:00Z">
        <w:r>
          <w:rPr>
            <w:rFonts w:asciiTheme="minorEastAsia" w:eastAsiaTheme="minorEastAsia" w:hAnsiTheme="minorEastAsia" w:hint="eastAsia"/>
            <w:sz w:val="24"/>
            <w:szCs w:val="24"/>
          </w:rPr>
          <w:t>同上修改。</w:t>
        </w:r>
      </w:ins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3765"/>
      </w:tblGrid>
      <w:tr w:rsidR="00F94D41" w:rsidRPr="00FB1EB9" w14:paraId="4D7404A2" w14:textId="77777777" w:rsidTr="00B14285">
        <w:tc>
          <w:tcPr>
            <w:tcW w:w="3685" w:type="dxa"/>
            <w:shd w:val="clear" w:color="auto" w:fill="auto"/>
          </w:tcPr>
          <w:p w14:paraId="0679B316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方法</w:t>
            </w:r>
          </w:p>
        </w:tc>
        <w:tc>
          <w:tcPr>
            <w:tcW w:w="3765" w:type="dxa"/>
            <w:shd w:val="clear" w:color="auto" w:fill="auto"/>
          </w:tcPr>
          <w:p w14:paraId="05D81396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94D41" w:rsidRPr="00FB1EB9" w14:paraId="233F1851" w14:textId="77777777" w:rsidTr="00B14285">
        <w:tc>
          <w:tcPr>
            <w:tcW w:w="3685" w:type="dxa"/>
            <w:shd w:val="clear" w:color="auto" w:fill="auto"/>
          </w:tcPr>
          <w:p w14:paraId="76E29BF5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centerAndZoom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(center: Point, zoom: Number)</w:t>
            </w:r>
          </w:p>
        </w:tc>
        <w:tc>
          <w:tcPr>
            <w:tcW w:w="3765" w:type="dxa"/>
            <w:shd w:val="clear" w:color="auto" w:fill="auto"/>
          </w:tcPr>
          <w:p w14:paraId="6E85EF6D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初始化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地图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在前面已经使用</w:t>
            </w:r>
          </w:p>
        </w:tc>
      </w:tr>
      <w:tr w:rsidR="00F94D41" w:rsidRPr="00FB1EB9" w14:paraId="33F1ACE3" w14:textId="77777777" w:rsidTr="00B14285">
        <w:tc>
          <w:tcPr>
            <w:tcW w:w="3685" w:type="dxa"/>
            <w:shd w:val="clear" w:color="auto" w:fill="auto"/>
          </w:tcPr>
          <w:p w14:paraId="4694AEAC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set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Center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(center:Point|String)</w:t>
            </w:r>
          </w:p>
        </w:tc>
        <w:tc>
          <w:tcPr>
            <w:tcW w:w="3765" w:type="dxa"/>
            <w:shd w:val="clear" w:color="auto" w:fill="auto"/>
          </w:tcPr>
          <w:p w14:paraId="50FDCEC1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设置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地图中心点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center参数不仅支持坐标点，也支持城市名</w:t>
            </w:r>
          </w:p>
        </w:tc>
      </w:tr>
      <w:tr w:rsidR="00F94D41" w:rsidRPr="00FB1EB9" w14:paraId="7F36B530" w14:textId="77777777" w:rsidTr="00B14285">
        <w:tc>
          <w:tcPr>
            <w:tcW w:w="3685" w:type="dxa"/>
            <w:shd w:val="clear" w:color="auto" w:fill="auto"/>
          </w:tcPr>
          <w:p w14:paraId="59825415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set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Viewport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(view:Array&lt;Point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&gt;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|Viewport[,viewportOptions:ViewportOptions]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3765" w:type="dxa"/>
            <w:shd w:val="clear" w:color="auto" w:fill="auto"/>
          </w:tcPr>
          <w:p w14:paraId="77E09EBD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根据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提供的坐标集设置最佳视野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即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在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地图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视野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中能看见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所有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坐标集</w:t>
            </w:r>
          </w:p>
        </w:tc>
      </w:tr>
    </w:tbl>
    <w:p w14:paraId="70D1EE71" w14:textId="77777777" w:rsidR="00F94D41" w:rsidRPr="00FB1EB9" w:rsidRDefault="00F94D41" w:rsidP="00B14285">
      <w:pPr>
        <w:pStyle w:val="a5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这里</w:t>
      </w:r>
      <w:r w:rsidRPr="00FB1EB9">
        <w:rPr>
          <w:rFonts w:asciiTheme="minorEastAsia" w:eastAsiaTheme="minorEastAsia" w:hAnsiTheme="minorEastAsia"/>
          <w:sz w:val="24"/>
          <w:szCs w:val="24"/>
        </w:rPr>
        <w:t>列举了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几种修改</w:t>
      </w:r>
      <w:r w:rsidRPr="00FB1EB9">
        <w:rPr>
          <w:rFonts w:asciiTheme="minorEastAsia" w:eastAsiaTheme="minorEastAsia" w:hAnsiTheme="minorEastAsia"/>
          <w:sz w:val="24"/>
          <w:szCs w:val="24"/>
        </w:rPr>
        <w:t>地图方法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，每种方法</w:t>
      </w:r>
      <w:r w:rsidRPr="00FB1EB9">
        <w:rPr>
          <w:rFonts w:asciiTheme="minorEastAsia" w:eastAsiaTheme="minorEastAsia" w:hAnsiTheme="minorEastAsia"/>
          <w:sz w:val="24"/>
          <w:szCs w:val="24"/>
        </w:rPr>
        <w:t>也有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FB1EB9">
        <w:rPr>
          <w:rFonts w:asciiTheme="minorEastAsia" w:eastAsiaTheme="minorEastAsia" w:hAnsiTheme="minorEastAsia"/>
          <w:sz w:val="24"/>
          <w:szCs w:val="24"/>
        </w:rPr>
        <w:t>自己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相对对应的方法</w:t>
      </w:r>
      <w:r w:rsidRPr="00FB1EB9">
        <w:rPr>
          <w:rFonts w:asciiTheme="minorEastAsia" w:eastAsiaTheme="minorEastAsia" w:hAnsiTheme="minorEastAsia"/>
          <w:sz w:val="24"/>
          <w:szCs w:val="24"/>
        </w:rPr>
        <w:t>。</w:t>
      </w:r>
    </w:p>
    <w:p w14:paraId="40B55691" w14:textId="77777777" w:rsidR="00F94D41" w:rsidRDefault="00F94D41" w:rsidP="00B14285">
      <w:pPr>
        <w:pStyle w:val="a5"/>
        <w:numPr>
          <w:ilvl w:val="0"/>
          <w:numId w:val="17"/>
        </w:numPr>
        <w:spacing w:line="400" w:lineRule="exact"/>
        <w:ind w:firstLineChars="0"/>
        <w:rPr>
          <w:ins w:id="151" w:author="秦刚" w:date="2015-04-18T08:24:00Z"/>
          <w:rFonts w:asciiTheme="minorEastAsia" w:eastAsiaTheme="minorEastAsia" w:hAnsiTheme="minorEastAsia" w:hint="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Map</w:t>
      </w:r>
      <w:r w:rsidRPr="00FB1EB9">
        <w:rPr>
          <w:rFonts w:asciiTheme="minorEastAsia" w:eastAsiaTheme="minorEastAsia" w:hAnsiTheme="minorEastAsia"/>
          <w:sz w:val="24"/>
          <w:szCs w:val="24"/>
        </w:rPr>
        <w:t>类的控件方法</w:t>
      </w:r>
    </w:p>
    <w:p w14:paraId="07C6D9B6" w14:textId="77777777" w:rsidR="008A5BEC" w:rsidRPr="00FB1EB9" w:rsidRDefault="008A5BEC" w:rsidP="008A5BEC">
      <w:pPr>
        <w:pStyle w:val="a5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  <w:pPrChange w:id="152" w:author="秦刚" w:date="2015-04-18T08:24:00Z">
          <w:pPr>
            <w:pStyle w:val="a5"/>
            <w:numPr>
              <w:numId w:val="17"/>
            </w:numPr>
            <w:spacing w:line="400" w:lineRule="exact"/>
            <w:ind w:left="840" w:firstLineChars="0" w:hanging="420"/>
          </w:pPr>
        </w:pPrChange>
      </w:pPr>
      <w:ins w:id="153" w:author="秦刚" w:date="2015-04-18T08:24:00Z">
        <w:r>
          <w:rPr>
            <w:rFonts w:asciiTheme="minorEastAsia" w:eastAsiaTheme="minorEastAsia" w:hAnsiTheme="minorEastAsia" w:hint="eastAsia"/>
            <w:sz w:val="24"/>
            <w:szCs w:val="24"/>
          </w:rPr>
          <w:t>同上修改。</w:t>
        </w:r>
      </w:ins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2"/>
        <w:gridCol w:w="3368"/>
      </w:tblGrid>
      <w:tr w:rsidR="00F94D41" w:rsidRPr="00FB1EB9" w14:paraId="40F08BB8" w14:textId="77777777" w:rsidTr="00B14285">
        <w:tc>
          <w:tcPr>
            <w:tcW w:w="4082" w:type="dxa"/>
            <w:shd w:val="clear" w:color="auto" w:fill="auto"/>
          </w:tcPr>
          <w:p w14:paraId="729AD735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方法</w:t>
            </w:r>
          </w:p>
        </w:tc>
        <w:tc>
          <w:tcPr>
            <w:tcW w:w="3368" w:type="dxa"/>
            <w:shd w:val="clear" w:color="auto" w:fill="auto"/>
          </w:tcPr>
          <w:p w14:paraId="393F0005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94D41" w:rsidRPr="00FB1EB9" w14:paraId="32F1362B" w14:textId="77777777" w:rsidTr="00B14285">
        <w:tc>
          <w:tcPr>
            <w:tcW w:w="4082" w:type="dxa"/>
            <w:shd w:val="clear" w:color="auto" w:fill="auto"/>
          </w:tcPr>
          <w:p w14:paraId="672CEBC1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addControl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(control: Control)</w:t>
            </w:r>
          </w:p>
        </w:tc>
        <w:tc>
          <w:tcPr>
            <w:tcW w:w="3368" w:type="dxa"/>
            <w:shd w:val="clear" w:color="auto" w:fill="auto"/>
          </w:tcPr>
          <w:p w14:paraId="415D4A1E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将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控件添加到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地图</w:t>
            </w:r>
          </w:p>
        </w:tc>
      </w:tr>
      <w:tr w:rsidR="00F94D41" w:rsidRPr="00FB1EB9" w14:paraId="475EECEC" w14:textId="77777777" w:rsidTr="00B14285">
        <w:tc>
          <w:tcPr>
            <w:tcW w:w="4082" w:type="dxa"/>
            <w:shd w:val="clear" w:color="auto" w:fill="auto"/>
          </w:tcPr>
          <w:p w14:paraId="6AB7DE38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removeControl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(control: Control)</w:t>
            </w:r>
          </w:p>
        </w:tc>
        <w:tc>
          <w:tcPr>
            <w:tcW w:w="3368" w:type="dxa"/>
            <w:shd w:val="clear" w:color="auto" w:fill="auto"/>
          </w:tcPr>
          <w:p w14:paraId="2AD4F8F1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从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地图中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移除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控件</w:t>
            </w:r>
          </w:p>
        </w:tc>
      </w:tr>
      <w:tr w:rsidR="00F94D41" w:rsidRPr="00FB1EB9" w14:paraId="715A8B47" w14:textId="77777777" w:rsidTr="00B14285">
        <w:tc>
          <w:tcPr>
            <w:tcW w:w="4082" w:type="dxa"/>
            <w:shd w:val="clear" w:color="auto" w:fill="auto"/>
          </w:tcPr>
          <w:p w14:paraId="1FB3FC7E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getContainer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()</w:t>
            </w:r>
          </w:p>
        </w:tc>
        <w:tc>
          <w:tcPr>
            <w:tcW w:w="3368" w:type="dxa"/>
            <w:shd w:val="clear" w:color="auto" w:fill="auto"/>
          </w:tcPr>
          <w:p w14:paraId="56EA30AF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地图的容器元素</w:t>
            </w:r>
          </w:p>
        </w:tc>
      </w:tr>
    </w:tbl>
    <w:p w14:paraId="399E1D9A" w14:textId="77777777" w:rsidR="00F94D41" w:rsidRDefault="00F94D41" w:rsidP="00B14285">
      <w:pPr>
        <w:pStyle w:val="a5"/>
        <w:numPr>
          <w:ilvl w:val="0"/>
          <w:numId w:val="17"/>
        </w:numPr>
        <w:spacing w:line="400" w:lineRule="exact"/>
        <w:ind w:firstLineChars="0"/>
        <w:rPr>
          <w:ins w:id="154" w:author="秦刚" w:date="2015-04-18T08:24:00Z"/>
          <w:rFonts w:asciiTheme="minorEastAsia" w:eastAsiaTheme="minorEastAsia" w:hAnsiTheme="minorEastAsia" w:hint="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覆盖物</w:t>
      </w:r>
      <w:r w:rsidRPr="00FB1EB9">
        <w:rPr>
          <w:rFonts w:asciiTheme="minorEastAsia" w:eastAsiaTheme="minorEastAsia" w:hAnsiTheme="minorEastAsia"/>
          <w:sz w:val="24"/>
          <w:szCs w:val="24"/>
        </w:rPr>
        <w:t>方法</w:t>
      </w:r>
    </w:p>
    <w:p w14:paraId="01E26BB3" w14:textId="77777777" w:rsidR="008A5BEC" w:rsidRPr="00FB1EB9" w:rsidRDefault="008A5BEC" w:rsidP="008A5BEC">
      <w:pPr>
        <w:pStyle w:val="a5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  <w:pPrChange w:id="155" w:author="秦刚" w:date="2015-04-18T08:24:00Z">
          <w:pPr>
            <w:pStyle w:val="a5"/>
            <w:numPr>
              <w:numId w:val="17"/>
            </w:numPr>
            <w:spacing w:line="400" w:lineRule="exact"/>
            <w:ind w:left="840" w:firstLineChars="0" w:hanging="420"/>
          </w:pPr>
        </w:pPrChange>
      </w:pPr>
      <w:ins w:id="156" w:author="秦刚" w:date="2015-04-18T08:24:00Z">
        <w:r>
          <w:rPr>
            <w:rFonts w:asciiTheme="minorEastAsia" w:eastAsiaTheme="minorEastAsia" w:hAnsiTheme="minorEastAsia" w:hint="eastAsia"/>
            <w:sz w:val="24"/>
            <w:szCs w:val="24"/>
          </w:rPr>
          <w:t>同上修改。</w:t>
        </w:r>
      </w:ins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2914"/>
      </w:tblGrid>
      <w:tr w:rsidR="00F94D41" w:rsidRPr="00FB1EB9" w14:paraId="37F34E85" w14:textId="77777777" w:rsidTr="00B14285">
        <w:tc>
          <w:tcPr>
            <w:tcW w:w="4536" w:type="dxa"/>
            <w:shd w:val="clear" w:color="auto" w:fill="auto"/>
          </w:tcPr>
          <w:p w14:paraId="664A61D4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方法</w:t>
            </w:r>
          </w:p>
        </w:tc>
        <w:tc>
          <w:tcPr>
            <w:tcW w:w="2914" w:type="dxa"/>
            <w:shd w:val="clear" w:color="auto" w:fill="auto"/>
          </w:tcPr>
          <w:p w14:paraId="4E97FDE0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94D41" w:rsidRPr="00FB1EB9" w14:paraId="0A660945" w14:textId="77777777" w:rsidTr="00B14285">
        <w:tc>
          <w:tcPr>
            <w:tcW w:w="4536" w:type="dxa"/>
            <w:shd w:val="clear" w:color="auto" w:fill="auto"/>
          </w:tcPr>
          <w:p w14:paraId="0C181D7C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addOverlay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(overlay: Overlay)</w:t>
            </w:r>
          </w:p>
        </w:tc>
        <w:tc>
          <w:tcPr>
            <w:tcW w:w="2914" w:type="dxa"/>
            <w:shd w:val="clear" w:color="auto" w:fill="auto"/>
          </w:tcPr>
          <w:p w14:paraId="142FD75F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将覆盖物添加到地图中</w:t>
            </w:r>
          </w:p>
        </w:tc>
      </w:tr>
      <w:tr w:rsidR="00F94D41" w:rsidRPr="00FB1EB9" w14:paraId="616CE5E0" w14:textId="77777777" w:rsidTr="00B14285">
        <w:tc>
          <w:tcPr>
            <w:tcW w:w="4536" w:type="dxa"/>
            <w:shd w:val="clear" w:color="auto" w:fill="auto"/>
          </w:tcPr>
          <w:p w14:paraId="077E408F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clearOverlays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()</w:t>
            </w:r>
          </w:p>
        </w:tc>
        <w:tc>
          <w:tcPr>
            <w:tcW w:w="2914" w:type="dxa"/>
            <w:shd w:val="clear" w:color="auto" w:fill="auto"/>
          </w:tcPr>
          <w:p w14:paraId="117F7309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清除地图上所有覆盖物</w:t>
            </w:r>
          </w:p>
        </w:tc>
      </w:tr>
      <w:tr w:rsidR="00F94D41" w:rsidRPr="00FB1EB9" w14:paraId="5B4B6766" w14:textId="77777777" w:rsidTr="00B14285">
        <w:tc>
          <w:tcPr>
            <w:tcW w:w="4536" w:type="dxa"/>
            <w:shd w:val="clear" w:color="auto" w:fill="auto"/>
          </w:tcPr>
          <w:p w14:paraId="29BBB8C3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openInfoWindow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(infoWnd:InfoWindow, point: Point)</w:t>
            </w:r>
          </w:p>
        </w:tc>
        <w:tc>
          <w:tcPr>
            <w:tcW w:w="2914" w:type="dxa"/>
            <w:shd w:val="clear" w:color="auto" w:fill="auto"/>
          </w:tcPr>
          <w:p w14:paraId="21ABEA62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在地图上打开信息窗口</w:t>
            </w:r>
          </w:p>
        </w:tc>
      </w:tr>
    </w:tbl>
    <w:p w14:paraId="76CA9DED" w14:textId="77777777" w:rsidR="00F94D41" w:rsidRDefault="00F94D41" w:rsidP="00B14285">
      <w:pPr>
        <w:pStyle w:val="a5"/>
        <w:numPr>
          <w:ilvl w:val="0"/>
          <w:numId w:val="17"/>
        </w:numPr>
        <w:spacing w:line="400" w:lineRule="exact"/>
        <w:ind w:firstLineChars="0"/>
        <w:rPr>
          <w:ins w:id="157" w:author="秦刚" w:date="2015-04-18T08:24:00Z"/>
          <w:rFonts w:asciiTheme="minorEastAsia" w:eastAsiaTheme="minorEastAsia" w:hAnsiTheme="minorEastAsia" w:hint="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坐标</w:t>
      </w:r>
      <w:r w:rsidRPr="00FB1EB9">
        <w:rPr>
          <w:rFonts w:asciiTheme="minorEastAsia" w:eastAsiaTheme="minorEastAsia" w:hAnsiTheme="minorEastAsia"/>
          <w:sz w:val="24"/>
          <w:szCs w:val="24"/>
        </w:rPr>
        <w:t>变换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方法</w:t>
      </w:r>
    </w:p>
    <w:p w14:paraId="56198030" w14:textId="77777777" w:rsidR="008A5BEC" w:rsidRPr="00FB1EB9" w:rsidRDefault="008A5BEC" w:rsidP="008A5BEC">
      <w:pPr>
        <w:pStyle w:val="a5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  <w:pPrChange w:id="158" w:author="秦刚" w:date="2015-04-18T08:24:00Z">
          <w:pPr>
            <w:pStyle w:val="a5"/>
            <w:numPr>
              <w:numId w:val="17"/>
            </w:numPr>
            <w:spacing w:line="400" w:lineRule="exact"/>
            <w:ind w:left="840" w:firstLineChars="0" w:hanging="420"/>
          </w:pPr>
        </w:pPrChange>
      </w:pPr>
      <w:ins w:id="159" w:author="秦刚" w:date="2015-04-18T08:24:00Z">
        <w:r>
          <w:rPr>
            <w:rFonts w:asciiTheme="minorEastAsia" w:eastAsiaTheme="minorEastAsia" w:hAnsiTheme="minorEastAsia" w:hint="eastAsia"/>
            <w:sz w:val="24"/>
            <w:szCs w:val="24"/>
          </w:rPr>
          <w:t>同上修改。</w:t>
        </w:r>
      </w:ins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3339"/>
      </w:tblGrid>
      <w:tr w:rsidR="00F94D41" w:rsidRPr="00FB1EB9" w14:paraId="4C5D529F" w14:textId="77777777" w:rsidTr="00B14285">
        <w:tc>
          <w:tcPr>
            <w:tcW w:w="4111" w:type="dxa"/>
            <w:shd w:val="clear" w:color="auto" w:fill="auto"/>
          </w:tcPr>
          <w:p w14:paraId="2B578B47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方法</w:t>
            </w:r>
          </w:p>
        </w:tc>
        <w:tc>
          <w:tcPr>
            <w:tcW w:w="3339" w:type="dxa"/>
            <w:shd w:val="clear" w:color="auto" w:fill="auto"/>
          </w:tcPr>
          <w:p w14:paraId="5886F477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94D41" w:rsidRPr="00FB1EB9" w14:paraId="78F209BB" w14:textId="77777777" w:rsidTr="00B14285">
        <w:tc>
          <w:tcPr>
            <w:tcW w:w="4111" w:type="dxa"/>
            <w:shd w:val="clear" w:color="auto" w:fill="auto"/>
          </w:tcPr>
          <w:p w14:paraId="33376BFD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pixelToPoint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(pixel: Pixel)</w:t>
            </w:r>
          </w:p>
        </w:tc>
        <w:tc>
          <w:tcPr>
            <w:tcW w:w="3339" w:type="dxa"/>
            <w:shd w:val="clear" w:color="auto" w:fill="auto"/>
          </w:tcPr>
          <w:p w14:paraId="703694A9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像素坐标转换为经纬度坐标</w:t>
            </w:r>
          </w:p>
        </w:tc>
      </w:tr>
      <w:tr w:rsidR="00F94D41" w:rsidRPr="00FB1EB9" w14:paraId="6EDBF7CD" w14:textId="77777777" w:rsidTr="00B14285">
        <w:tc>
          <w:tcPr>
            <w:tcW w:w="4111" w:type="dxa"/>
            <w:shd w:val="clear" w:color="auto" w:fill="auto"/>
          </w:tcPr>
          <w:p w14:paraId="786C5253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pointToPixel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(point: Point)</w:t>
            </w:r>
          </w:p>
        </w:tc>
        <w:tc>
          <w:tcPr>
            <w:tcW w:w="3339" w:type="dxa"/>
            <w:shd w:val="clear" w:color="auto" w:fill="auto"/>
          </w:tcPr>
          <w:p w14:paraId="6E9F430B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经纬度坐标转换为像素坐标</w:t>
            </w:r>
          </w:p>
        </w:tc>
      </w:tr>
    </w:tbl>
    <w:p w14:paraId="07BE6897" w14:textId="77777777" w:rsidR="00F94D41" w:rsidRPr="00FB1EB9" w:rsidRDefault="00F94D41" w:rsidP="00B14285">
      <w:pPr>
        <w:pStyle w:val="a5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/>
          <w:sz w:val="24"/>
          <w:szCs w:val="24"/>
        </w:rPr>
        <w:t>Map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/>
          <w:sz w:val="24"/>
          <w:szCs w:val="24"/>
        </w:rPr>
        <w:t>包含配置、地图状态、修改地图状态、控件、右键菜单、覆盖物、地图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图层、</w:t>
      </w:r>
      <w:r w:rsidRPr="00FB1EB9">
        <w:rPr>
          <w:rFonts w:asciiTheme="minorEastAsia" w:eastAsiaTheme="minorEastAsia" w:hAnsiTheme="minorEastAsia"/>
          <w:sz w:val="24"/>
          <w:szCs w:val="24"/>
        </w:rPr>
        <w:t>坐标变换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以及</w:t>
      </w:r>
      <w:r w:rsidRPr="00FB1EB9">
        <w:rPr>
          <w:rFonts w:asciiTheme="minorEastAsia" w:eastAsiaTheme="minorEastAsia" w:hAnsiTheme="minorEastAsia"/>
          <w:sz w:val="24"/>
          <w:szCs w:val="24"/>
        </w:rPr>
        <w:t>事件方法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/>
          <w:sz w:val="24"/>
          <w:szCs w:val="24"/>
        </w:rPr>
        <w:t>在百度地图API文档中都有详细介绍。</w:t>
      </w:r>
    </w:p>
    <w:p w14:paraId="2EBF18BC" w14:textId="77777777" w:rsidR="00F94D41" w:rsidRPr="00FB1EB9" w:rsidRDefault="00F94D41" w:rsidP="00B14285">
      <w:pPr>
        <w:pStyle w:val="a5"/>
        <w:numPr>
          <w:ilvl w:val="0"/>
          <w:numId w:val="18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API的Control</w:t>
      </w:r>
    </w:p>
    <w:p w14:paraId="7424C0C1" w14:textId="77777777" w:rsidR="00F94D41" w:rsidRPr="00FB1EB9" w:rsidRDefault="00F94D41" w:rsidP="00B14285">
      <w:pPr>
        <w:pStyle w:val="a5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Control类是所有</w:t>
      </w:r>
      <w:r w:rsidRPr="00FB1EB9">
        <w:rPr>
          <w:rFonts w:asciiTheme="minorEastAsia" w:eastAsiaTheme="minorEastAsia" w:hAnsiTheme="minorEastAsia"/>
          <w:sz w:val="24"/>
          <w:szCs w:val="24"/>
        </w:rPr>
        <w:t>控件的基类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，所有</w:t>
      </w:r>
      <w:r w:rsidRPr="00FB1EB9">
        <w:rPr>
          <w:rFonts w:asciiTheme="minorEastAsia" w:eastAsiaTheme="minorEastAsia" w:hAnsiTheme="minorEastAsia"/>
          <w:sz w:val="24"/>
          <w:szCs w:val="24"/>
        </w:rPr>
        <w:t>控件都包含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Control</w:t>
      </w:r>
      <w:r w:rsidRPr="00FB1EB9">
        <w:rPr>
          <w:rFonts w:asciiTheme="minorEastAsia" w:eastAsiaTheme="minorEastAsia" w:hAnsiTheme="minorEastAsia"/>
          <w:sz w:val="24"/>
          <w:szCs w:val="24"/>
        </w:rPr>
        <w:t>类的属性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/>
          <w:sz w:val="24"/>
          <w:szCs w:val="24"/>
        </w:rPr>
        <w:t>方法和</w:t>
      </w:r>
      <w:r w:rsidRPr="00FB1EB9">
        <w:rPr>
          <w:rFonts w:asciiTheme="minorEastAsia" w:eastAsiaTheme="minorEastAsia" w:hAnsiTheme="minorEastAsia"/>
          <w:sz w:val="24"/>
          <w:szCs w:val="24"/>
        </w:rPr>
        <w:lastRenderedPageBreak/>
        <w:t>事件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，并通过Map</w:t>
      </w:r>
      <w:r w:rsidRPr="00FB1EB9">
        <w:rPr>
          <w:rFonts w:asciiTheme="minorEastAsia" w:eastAsiaTheme="minorEastAsia" w:hAnsiTheme="minorEastAsia"/>
          <w:sz w:val="24"/>
          <w:szCs w:val="24"/>
        </w:rPr>
        <w:t>.addControl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()方法添加</w:t>
      </w:r>
      <w:r w:rsidRPr="00FB1EB9">
        <w:rPr>
          <w:rFonts w:asciiTheme="minorEastAsia" w:eastAsiaTheme="minorEastAsia" w:hAnsiTheme="minorEastAsia"/>
          <w:sz w:val="24"/>
          <w:szCs w:val="24"/>
        </w:rPr>
        <w:t>到地图上。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如果不使用地图</w:t>
      </w:r>
      <w:r w:rsidRPr="00FB1EB9">
        <w:rPr>
          <w:rFonts w:asciiTheme="minorEastAsia" w:eastAsiaTheme="minorEastAsia" w:hAnsiTheme="minorEastAsia"/>
          <w:sz w:val="24"/>
          <w:szCs w:val="24"/>
        </w:rPr>
        <w:t>API默认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的控件</w:t>
      </w:r>
      <w:r w:rsidRPr="00FB1EB9">
        <w:rPr>
          <w:rFonts w:asciiTheme="minorEastAsia" w:eastAsiaTheme="minorEastAsia" w:hAnsiTheme="minorEastAsia"/>
          <w:sz w:val="24"/>
          <w:szCs w:val="24"/>
        </w:rPr>
        <w:t>，就需要自己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继承</w:t>
      </w:r>
      <w:r w:rsidRPr="00FB1EB9">
        <w:rPr>
          <w:rFonts w:asciiTheme="minorEastAsia" w:eastAsiaTheme="minorEastAsia" w:hAnsiTheme="minorEastAsia"/>
          <w:sz w:val="24"/>
          <w:szCs w:val="24"/>
        </w:rPr>
        <w:t>Control类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，并实现</w:t>
      </w:r>
      <w:r w:rsidRPr="00FB1EB9">
        <w:rPr>
          <w:rFonts w:asciiTheme="minorEastAsia" w:eastAsiaTheme="minorEastAsia" w:hAnsiTheme="minorEastAsia"/>
          <w:sz w:val="24"/>
          <w:szCs w:val="24"/>
        </w:rPr>
        <w:t>initialize(map: Map)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方法</w:t>
      </w:r>
      <w:r w:rsidRPr="00FB1EB9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4103B1DC" w14:textId="77777777" w:rsidR="00F94D41" w:rsidRPr="00FB1EB9" w:rsidRDefault="00F94D41" w:rsidP="00B14285">
      <w:pPr>
        <w:pStyle w:val="a5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Map</w:t>
      </w:r>
      <w:r w:rsidRPr="00FB1EB9">
        <w:rPr>
          <w:rFonts w:asciiTheme="minorEastAsia" w:eastAsiaTheme="minorEastAsia" w:hAnsiTheme="minorEastAsia"/>
          <w:sz w:val="24"/>
          <w:szCs w:val="24"/>
        </w:rPr>
        <w:t>TypeControl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/>
          <w:sz w:val="24"/>
          <w:szCs w:val="24"/>
        </w:rPr>
        <w:t>是Control类的一个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子类</w:t>
      </w:r>
      <w:r w:rsidRPr="00FB1EB9">
        <w:rPr>
          <w:rFonts w:asciiTheme="minorEastAsia" w:eastAsiaTheme="minorEastAsia" w:hAnsiTheme="minor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该类</w:t>
      </w:r>
      <w:r w:rsidRPr="00FB1EB9">
        <w:rPr>
          <w:rFonts w:asciiTheme="minorEastAsia" w:eastAsiaTheme="minorEastAsia" w:hAnsiTheme="minorEastAsia"/>
          <w:sz w:val="24"/>
          <w:szCs w:val="24"/>
        </w:rPr>
        <w:t>是一个负责切换地图类型的控件，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可以</w:t>
      </w:r>
      <w:r w:rsidRPr="00FB1EB9">
        <w:rPr>
          <w:rFonts w:asciiTheme="minorEastAsia" w:eastAsiaTheme="minorEastAsia" w:hAnsiTheme="minorEastAsia"/>
          <w:sz w:val="24"/>
          <w:szCs w:val="24"/>
        </w:rPr>
        <w:t>用来显示普通图、卫星图、卫星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加</w:t>
      </w:r>
      <w:r w:rsidRPr="00FB1EB9">
        <w:rPr>
          <w:rFonts w:asciiTheme="minorEastAsia" w:eastAsiaTheme="minorEastAsia" w:hAnsiTheme="minorEastAsia"/>
          <w:sz w:val="24"/>
          <w:szCs w:val="24"/>
        </w:rPr>
        <w:t>网路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混合图</w:t>
      </w:r>
      <w:r w:rsidRPr="00FB1EB9">
        <w:rPr>
          <w:rFonts w:asciiTheme="minorEastAsia" w:eastAsiaTheme="minorEastAsia" w:hAnsiTheme="minorEastAsia"/>
          <w:sz w:val="24"/>
          <w:szCs w:val="24"/>
        </w:rPr>
        <w:t>以及三维图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45CB279A" w14:textId="77777777" w:rsidR="00F94D41" w:rsidRPr="00FB1EB9" w:rsidRDefault="00F94D41" w:rsidP="00B14285">
      <w:pPr>
        <w:pStyle w:val="a5"/>
        <w:numPr>
          <w:ilvl w:val="0"/>
          <w:numId w:val="18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API的</w:t>
      </w:r>
      <w:r w:rsidRPr="00FB1EB9">
        <w:rPr>
          <w:rFonts w:asciiTheme="minorEastAsia" w:eastAsiaTheme="minorEastAsia" w:hAnsiTheme="minorEastAsia"/>
          <w:sz w:val="24"/>
          <w:szCs w:val="24"/>
        </w:rPr>
        <w:t>Overlay</w:t>
      </w:r>
    </w:p>
    <w:p w14:paraId="1DBB2141" w14:textId="77777777" w:rsidR="00F94D41" w:rsidRPr="00FB1EB9" w:rsidRDefault="00F94D41" w:rsidP="00BC10BB">
      <w:pPr>
        <w:pStyle w:val="a5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Overlay类</w:t>
      </w:r>
      <w:r w:rsidRPr="00FB1EB9">
        <w:rPr>
          <w:rFonts w:asciiTheme="minorEastAsia" w:eastAsiaTheme="minorEastAsia" w:hAnsiTheme="minorEastAsia"/>
          <w:sz w:val="24"/>
          <w:szCs w:val="24"/>
        </w:rPr>
        <w:t>是所有覆盖物的抽象基类，该类不能被实例化。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自定义</w:t>
      </w:r>
      <w:r w:rsidRPr="00FB1EB9">
        <w:rPr>
          <w:rFonts w:asciiTheme="minorEastAsia" w:eastAsiaTheme="minorEastAsia" w:hAnsiTheme="minorEastAsia"/>
          <w:sz w:val="24"/>
          <w:szCs w:val="24"/>
        </w:rPr>
        <w:t>覆盖物需要继承Overlay类，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并实现</w:t>
      </w:r>
      <w:r w:rsidRPr="00FB1EB9">
        <w:rPr>
          <w:rFonts w:asciiTheme="minorEastAsia" w:eastAsiaTheme="minorEastAsia" w:hAnsiTheme="minorEastAsia"/>
          <w:sz w:val="24"/>
          <w:szCs w:val="24"/>
        </w:rPr>
        <w:t>initialize(map: Map)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方法</w:t>
      </w:r>
      <w:r w:rsidRPr="00FB1EB9">
        <w:rPr>
          <w:rFonts w:asciiTheme="minorEastAsia" w:eastAsiaTheme="minorEastAsia" w:hAnsiTheme="minorEastAsia"/>
          <w:sz w:val="24"/>
          <w:szCs w:val="24"/>
        </w:rPr>
        <w:t>。</w:t>
      </w:r>
    </w:p>
    <w:p w14:paraId="2EF77A14" w14:textId="77777777" w:rsidR="00F94D41" w:rsidRPr="00FB1EB9" w:rsidRDefault="00F94D41" w:rsidP="00BC10BB">
      <w:pPr>
        <w:pStyle w:val="a5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Poly</w:t>
      </w:r>
      <w:r w:rsidRPr="00FB1EB9">
        <w:rPr>
          <w:rFonts w:asciiTheme="minorEastAsia" w:eastAsiaTheme="minorEastAsia" w:hAnsiTheme="minorEastAsia"/>
          <w:sz w:val="24"/>
          <w:szCs w:val="24"/>
        </w:rPr>
        <w:t>line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类是</w:t>
      </w:r>
      <w:r w:rsidRPr="00FB1EB9">
        <w:rPr>
          <w:rFonts w:asciiTheme="minorEastAsia" w:eastAsiaTheme="minorEastAsia" w:hAnsiTheme="minorEastAsia"/>
          <w:sz w:val="24"/>
          <w:szCs w:val="24"/>
        </w:rPr>
        <w:t>继承至Overlay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的折线</w:t>
      </w:r>
      <w:r w:rsidRPr="00FB1EB9">
        <w:rPr>
          <w:rFonts w:asciiTheme="minorEastAsia" w:eastAsiaTheme="minorEastAsia" w:hAnsiTheme="minorEastAsia"/>
          <w:sz w:val="24"/>
          <w:szCs w:val="24"/>
        </w:rPr>
        <w:t>覆盖物，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可以</w:t>
      </w:r>
      <w:r w:rsidRPr="00FB1EB9">
        <w:rPr>
          <w:rFonts w:asciiTheme="minorEastAsia" w:eastAsiaTheme="minorEastAsia" w:hAnsiTheme="minorEastAsia"/>
          <w:sz w:val="24"/>
          <w:szCs w:val="24"/>
        </w:rPr>
        <w:t>根据提供的百度坐标集合，以及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FB1EB9">
        <w:rPr>
          <w:rFonts w:asciiTheme="minorEastAsia" w:eastAsiaTheme="minorEastAsia" w:hAnsiTheme="minorEastAsia"/>
          <w:sz w:val="24"/>
          <w:szCs w:val="24"/>
        </w:rPr>
        <w:t>折线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相关</w:t>
      </w:r>
      <w:r w:rsidRPr="00FB1EB9">
        <w:rPr>
          <w:rFonts w:asciiTheme="minorEastAsia" w:eastAsiaTheme="minorEastAsia" w:hAnsiTheme="minorEastAsia"/>
          <w:sz w:val="24"/>
          <w:szCs w:val="24"/>
        </w:rPr>
        <w:t>的选项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Polyline类（可以设置线段</w:t>
      </w:r>
      <w:r w:rsidRPr="00FB1EB9">
        <w:rPr>
          <w:rFonts w:asciiTheme="minorEastAsia" w:eastAsiaTheme="minorEastAsia" w:hAnsiTheme="minorEastAsia"/>
          <w:sz w:val="24"/>
          <w:szCs w:val="24"/>
        </w:rPr>
        <w:t>颜色，宽度，透明度等）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/>
          <w:sz w:val="24"/>
          <w:szCs w:val="24"/>
        </w:rPr>
        <w:t>百度地图上生成折线。</w:t>
      </w:r>
    </w:p>
    <w:p w14:paraId="67132555" w14:textId="77777777" w:rsidR="00F94D41" w:rsidRPr="00FB1EB9" w:rsidRDefault="00F94D41" w:rsidP="00BC10BB">
      <w:pPr>
        <w:pStyle w:val="a5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Marker类则</w:t>
      </w:r>
      <w:r w:rsidRPr="00FB1EB9">
        <w:rPr>
          <w:rFonts w:asciiTheme="minorEastAsia" w:eastAsiaTheme="minorEastAsia" w:hAnsiTheme="minorEastAsia"/>
          <w:sz w:val="24"/>
          <w:szCs w:val="24"/>
        </w:rPr>
        <w:t>是一个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继承至</w:t>
      </w:r>
      <w:r w:rsidRPr="00FB1EB9">
        <w:rPr>
          <w:rFonts w:asciiTheme="minorEastAsia" w:eastAsiaTheme="minorEastAsia" w:hAnsiTheme="minorEastAsia"/>
          <w:sz w:val="24"/>
          <w:szCs w:val="24"/>
        </w:rPr>
        <w:t>Overlay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图像</w:t>
      </w:r>
      <w:r w:rsidRPr="00FB1EB9">
        <w:rPr>
          <w:rFonts w:asciiTheme="minorEastAsia" w:eastAsiaTheme="minorEastAsia" w:hAnsiTheme="minorEastAsia"/>
          <w:sz w:val="24"/>
          <w:szCs w:val="24"/>
        </w:rPr>
        <w:t>标注类，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根据</w:t>
      </w:r>
      <w:r w:rsidRPr="00FB1EB9">
        <w:rPr>
          <w:rFonts w:asciiTheme="minorEastAsia" w:eastAsiaTheme="minorEastAsia" w:hAnsiTheme="minorEastAsia"/>
          <w:sz w:val="24"/>
          <w:szCs w:val="24"/>
        </w:rPr>
        <w:t>指定的百度坐标以及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标注</w:t>
      </w:r>
      <w:r w:rsidRPr="00FB1EB9">
        <w:rPr>
          <w:rFonts w:asciiTheme="minorEastAsia" w:eastAsiaTheme="minorEastAsia" w:hAnsiTheme="minorEastAsia"/>
          <w:sz w:val="24"/>
          <w:szCs w:val="24"/>
        </w:rPr>
        <w:t>选项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/>
          <w:sz w:val="24"/>
          <w:szCs w:val="24"/>
        </w:rPr>
        <w:t>百度地图上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生成</w:t>
      </w:r>
      <w:r w:rsidRPr="00FB1EB9">
        <w:rPr>
          <w:rFonts w:asciiTheme="minorEastAsia" w:eastAsiaTheme="minorEastAsia" w:hAnsiTheme="minorEastAsia"/>
          <w:sz w:val="24"/>
          <w:szCs w:val="24"/>
        </w:rPr>
        <w:t>标注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48C2670" w14:textId="77777777" w:rsidR="00F94D41" w:rsidRPr="00FB1EB9" w:rsidRDefault="00F94D41" w:rsidP="00B14285">
      <w:pPr>
        <w:pStyle w:val="a5"/>
        <w:numPr>
          <w:ilvl w:val="0"/>
          <w:numId w:val="18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百度地图</w:t>
      </w:r>
      <w:r w:rsidRPr="00FB1EB9">
        <w:rPr>
          <w:rFonts w:asciiTheme="minorEastAsia" w:eastAsiaTheme="minorEastAsia" w:hAnsiTheme="minorEastAsia"/>
          <w:sz w:val="24"/>
          <w:szCs w:val="24"/>
        </w:rPr>
        <w:t>API坐标转换</w:t>
      </w:r>
    </w:p>
    <w:p w14:paraId="6FAB7A7D" w14:textId="77777777" w:rsidR="00B14285" w:rsidRPr="00FB1EB9" w:rsidRDefault="00F94D41" w:rsidP="00B14285">
      <w:pPr>
        <w:pStyle w:val="a5"/>
        <w:numPr>
          <w:ilvl w:val="0"/>
          <w:numId w:val="17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GPS经纬度</w:t>
      </w:r>
      <w:r w:rsidRPr="00FB1EB9">
        <w:rPr>
          <w:rFonts w:asciiTheme="minorEastAsia" w:eastAsiaTheme="minorEastAsia" w:hAnsiTheme="minorEastAsia"/>
          <w:sz w:val="24"/>
          <w:szCs w:val="24"/>
        </w:rPr>
        <w:t>坐标转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百度</w:t>
      </w:r>
      <w:r w:rsidRPr="00FB1EB9">
        <w:rPr>
          <w:rFonts w:asciiTheme="minorEastAsia" w:eastAsiaTheme="minorEastAsia" w:hAnsiTheme="minorEastAsia"/>
          <w:sz w:val="24"/>
          <w:szCs w:val="24"/>
        </w:rPr>
        <w:t>坐标</w:t>
      </w:r>
    </w:p>
    <w:p w14:paraId="20870B84" w14:textId="77777777" w:rsidR="00B14285" w:rsidRPr="00FB1EB9" w:rsidRDefault="00F94D41" w:rsidP="00B14285">
      <w:pPr>
        <w:pStyle w:val="a5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百度地图坐标转换API是以HTTP形式提供的坐标转换接口，请求的URL是“</w:t>
      </w:r>
      <w:r w:rsidRPr="00FB1EB9">
        <w:rPr>
          <w:rFonts w:asciiTheme="minorEastAsia" w:eastAsiaTheme="minorEastAsia" w:hAnsiTheme="minorEastAsia"/>
          <w:sz w:val="24"/>
          <w:szCs w:val="24"/>
        </w:rPr>
        <w:t>http://api.map.baidu.com/geoconv/v1/?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from=1&amp;to=5&amp;ak=密钥&amp;callback=回调函数&amp;coords=源坐标”。</w:t>
      </w:r>
    </w:p>
    <w:p w14:paraId="77D19566" w14:textId="77777777" w:rsidR="00B14285" w:rsidRPr="00FB1EB9" w:rsidRDefault="00F94D41" w:rsidP="00B14285">
      <w:pPr>
        <w:pStyle w:val="a5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请求参数说明：</w:t>
      </w:r>
    </w:p>
    <w:p w14:paraId="3E5D7113" w14:textId="77777777" w:rsidR="00B14285" w:rsidRPr="00FB1EB9" w:rsidRDefault="00F94D41" w:rsidP="00B14285">
      <w:pPr>
        <w:pStyle w:val="a5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from：源坐标类型，1表示GPS设备获取的经纬度坐标；</w:t>
      </w:r>
    </w:p>
    <w:p w14:paraId="21C7CC08" w14:textId="77777777" w:rsidR="00B14285" w:rsidRPr="00FB1EB9" w:rsidRDefault="00F94D41" w:rsidP="00B14285">
      <w:pPr>
        <w:pStyle w:val="a5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to：要转换成的目的坐标类型，5表示百度经纬度坐标；</w:t>
      </w:r>
    </w:p>
    <w:p w14:paraId="08EB187D" w14:textId="77777777" w:rsidR="00B14285" w:rsidRPr="00FB1EB9" w:rsidRDefault="00F94D41" w:rsidP="00B14285">
      <w:pPr>
        <w:pStyle w:val="a5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ak：开发者申请的服务器类型应用的ak；</w:t>
      </w:r>
    </w:p>
    <w:p w14:paraId="3E17351F" w14:textId="77777777" w:rsidR="00B14285" w:rsidRPr="00FB1EB9" w:rsidRDefault="00F94D41" w:rsidP="00B14285">
      <w:pPr>
        <w:pStyle w:val="a5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/>
          <w:sz w:val="24"/>
          <w:szCs w:val="24"/>
        </w:rPr>
        <w:t>callback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：表示回调函数，当请求完成后将会执行这个函数；</w:t>
      </w:r>
    </w:p>
    <w:p w14:paraId="1B5DCB91" w14:textId="77777777" w:rsidR="00B14285" w:rsidRPr="00FB1EB9" w:rsidRDefault="00F94D41" w:rsidP="00B14285">
      <w:pPr>
        <w:pStyle w:val="a5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/>
          <w:sz w:val="24"/>
          <w:szCs w:val="24"/>
        </w:rPr>
        <w:t>co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o</w:t>
      </w:r>
      <w:r w:rsidRPr="00FB1EB9">
        <w:rPr>
          <w:rFonts w:asciiTheme="minorEastAsia" w:eastAsiaTheme="minorEastAsia" w:hAnsiTheme="minorEastAsia"/>
          <w:sz w:val="24"/>
          <w:szCs w:val="24"/>
        </w:rPr>
        <w:t>rds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:源坐标，格式为每个坐标的经度、纬度用“,”隔开，多个坐标之间用“;”隔开，每次转换最多支持100个坐标。</w:t>
      </w:r>
    </w:p>
    <w:p w14:paraId="78574354" w14:textId="77777777" w:rsidR="00F94D41" w:rsidRPr="00FB1EB9" w:rsidRDefault="00F94D41" w:rsidP="00B14285">
      <w:pPr>
        <w:pStyle w:val="a5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当请求完成之后，返回值默认是json格式，返回值格式为：{status:状态码, result:[{x1:y1},</w:t>
      </w:r>
      <w:r w:rsidRPr="00FB1EB9">
        <w:rPr>
          <w:rFonts w:asciiTheme="minorEastAsia" w:eastAsiaTheme="minorEastAsia" w:hAnsiTheme="minorEastAsia"/>
          <w:sz w:val="24"/>
          <w:szCs w:val="24"/>
        </w:rPr>
        <w:t>…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,{xn,yn}]}。当状态码为0时，表示转换成功。在result数组里，就是转换之后的百度坐标，顺序和输入顺序一致。</w:t>
      </w:r>
    </w:p>
    <w:p w14:paraId="46BEDC8F" w14:textId="77777777" w:rsidR="00B14285" w:rsidRPr="00FB1EB9" w:rsidRDefault="00F94D41" w:rsidP="00B14285">
      <w:pPr>
        <w:pStyle w:val="a5"/>
        <w:numPr>
          <w:ilvl w:val="0"/>
          <w:numId w:val="17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百度</w:t>
      </w:r>
      <w:r w:rsidRPr="00FB1EB9">
        <w:rPr>
          <w:rFonts w:asciiTheme="minorEastAsia" w:eastAsiaTheme="minorEastAsia" w:hAnsiTheme="minorEastAsia"/>
          <w:sz w:val="24"/>
          <w:szCs w:val="24"/>
        </w:rPr>
        <w:t>坐标转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GPS经纬度</w:t>
      </w:r>
      <w:r w:rsidRPr="00FB1EB9">
        <w:rPr>
          <w:rFonts w:asciiTheme="minorEastAsia" w:eastAsiaTheme="minorEastAsia" w:hAnsiTheme="minorEastAsia"/>
          <w:sz w:val="24"/>
          <w:szCs w:val="24"/>
        </w:rPr>
        <w:t>坐标</w:t>
      </w:r>
    </w:p>
    <w:p w14:paraId="23203B48" w14:textId="77777777" w:rsidR="00F94D41" w:rsidRPr="00FB1EB9" w:rsidRDefault="00F94D41" w:rsidP="00B14285">
      <w:pPr>
        <w:pStyle w:val="a5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由于百度地图API没有提供百度坐标转经纬度坐标，所以只能近似的进行转换。方法是：百度坐标和GPS坐标转换在很近的距离时偏差非常接近，假设有百度坐标x1,y1，把这个坐标当成GPS经纬度坐标，再将它转换成百度坐标x2,y2。然后借助这两个坐标计算近似得到GPS经纬度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lastRenderedPageBreak/>
        <w:t>坐标，计算方法是x=2*x1-x2，y=2*y1-y2，所求得的x,y就是结果。</w:t>
      </w:r>
    </w:p>
    <w:p w14:paraId="268F1120" w14:textId="77777777" w:rsidR="00F94D41" w:rsidRPr="00FB1EB9" w:rsidRDefault="00F94D41" w:rsidP="00B14285">
      <w:pPr>
        <w:pStyle w:val="a5"/>
        <w:numPr>
          <w:ilvl w:val="0"/>
          <w:numId w:val="18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IP定位</w:t>
      </w:r>
    </w:p>
    <w:p w14:paraId="5990B58A" w14:textId="77777777" w:rsidR="00F94D41" w:rsidRPr="00FB1EB9" w:rsidRDefault="00F94D41" w:rsidP="00F22ED2">
      <w:pPr>
        <w:pStyle w:val="a5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百度地图</w:t>
      </w:r>
      <w:r w:rsidRPr="00FB1EB9">
        <w:rPr>
          <w:rFonts w:asciiTheme="minorEastAsia" w:eastAsiaTheme="minorEastAsia" w:hAnsiTheme="minorEastAsia"/>
          <w:sz w:val="24"/>
          <w:szCs w:val="24"/>
        </w:rPr>
        <w:t>API提供了几种定位方式，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可以根据</w:t>
      </w:r>
      <w:r w:rsidRPr="00FB1EB9">
        <w:rPr>
          <w:rFonts w:asciiTheme="minorEastAsia" w:eastAsiaTheme="minorEastAsia" w:hAnsiTheme="minorEastAsia"/>
          <w:sz w:val="24"/>
          <w:szCs w:val="24"/>
        </w:rPr>
        <w:t>ip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进行定位，</w:t>
      </w:r>
      <w:r w:rsidRPr="00FB1EB9">
        <w:rPr>
          <w:rFonts w:asciiTheme="minorEastAsia" w:eastAsiaTheme="minorEastAsia" w:hAnsiTheme="minorEastAsia"/>
          <w:sz w:val="24"/>
          <w:szCs w:val="24"/>
        </w:rPr>
        <w:t>也可以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根据</w:t>
      </w:r>
      <w:r w:rsidRPr="00FB1EB9">
        <w:rPr>
          <w:rFonts w:asciiTheme="minorEastAsia" w:eastAsiaTheme="minorEastAsia" w:hAnsiTheme="minorEastAsia"/>
          <w:sz w:val="24"/>
          <w:szCs w:val="24"/>
        </w:rPr>
        <w:t>浏览器、城市名以及经纬度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来定位</w:t>
      </w:r>
      <w:r w:rsidRPr="00FB1EB9">
        <w:rPr>
          <w:rFonts w:asciiTheme="minorEastAsia" w:eastAsiaTheme="minorEastAsia" w:hAnsiTheme="minorEastAsia"/>
          <w:sz w:val="24"/>
          <w:szCs w:val="24"/>
        </w:rPr>
        <w:t>。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ip</w:t>
      </w:r>
      <w:r w:rsidRPr="00FB1EB9">
        <w:rPr>
          <w:rFonts w:asciiTheme="minorEastAsia" w:eastAsiaTheme="minorEastAsia" w:hAnsiTheme="minorEastAsia"/>
          <w:sz w:val="24"/>
          <w:szCs w:val="24"/>
        </w:rPr>
        <w:t>定位功能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Pr="00FB1EB9">
        <w:rPr>
          <w:rFonts w:asciiTheme="minorEastAsia" w:eastAsiaTheme="minorEastAsia" w:hAnsiTheme="minorEastAsia"/>
          <w:sz w:val="24"/>
          <w:szCs w:val="24"/>
        </w:rPr>
        <w:t>百度地图API下的BMap.LocalCity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/>
          <w:sz w:val="24"/>
          <w:szCs w:val="24"/>
        </w:rPr>
        <w:t>，该类有一个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get方法</w:t>
      </w:r>
      <w:r w:rsidRPr="00FB1EB9">
        <w:rPr>
          <w:rFonts w:asciiTheme="minorEastAsia" w:eastAsiaTheme="minorEastAsia" w:hAnsiTheme="minorEastAsia"/>
          <w:sz w:val="24"/>
          <w:szCs w:val="24"/>
        </w:rPr>
        <w:t>，参数是一个回调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函数</w:t>
      </w:r>
      <w:r w:rsidRPr="00FB1EB9">
        <w:rPr>
          <w:rFonts w:asciiTheme="minorEastAsia" w:eastAsiaTheme="minorEastAsia" w:hAnsiTheme="minorEastAsia"/>
          <w:sz w:val="24"/>
          <w:szCs w:val="24"/>
        </w:rPr>
        <w:t>，当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根据</w:t>
      </w:r>
      <w:r w:rsidRPr="00FB1EB9">
        <w:rPr>
          <w:rFonts w:asciiTheme="minorEastAsia" w:eastAsiaTheme="minorEastAsia" w:hAnsiTheme="minorEastAsia"/>
          <w:sz w:val="24"/>
          <w:szCs w:val="24"/>
        </w:rPr>
        <w:t>电脑ip获取位置成功后，就会执行回调函数，就可以获取当前位置了。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例如</w:t>
      </w:r>
      <w:r w:rsidRPr="00FB1EB9">
        <w:rPr>
          <w:rFonts w:asciiTheme="minorEastAsia" w:eastAsiaTheme="minorEastAsia" w:hAnsiTheme="minorEastAsia"/>
          <w:sz w:val="24"/>
          <w:szCs w:val="24"/>
        </w:rPr>
        <w:t>：</w:t>
      </w:r>
    </w:p>
    <w:p w14:paraId="1F9162D3" w14:textId="77777777" w:rsidR="00F94D41" w:rsidRPr="00FB1EB9" w:rsidRDefault="00F22ED2" w:rsidP="00F22ED2">
      <w:pPr>
        <w:pStyle w:val="a5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/>
          <w:sz w:val="24"/>
          <w:szCs w:val="24"/>
        </w:rPr>
        <w:tab/>
      </w:r>
      <w:proofErr w:type="gramStart"/>
      <w:r w:rsidR="00F94D41" w:rsidRPr="00FB1EB9">
        <w:rPr>
          <w:rFonts w:asciiTheme="minorEastAsia" w:eastAsiaTheme="minorEastAsia" w:hAnsiTheme="minorEastAsia"/>
          <w:sz w:val="24"/>
          <w:szCs w:val="24"/>
        </w:rPr>
        <w:t>function</w:t>
      </w:r>
      <w:proofErr w:type="gramEnd"/>
      <w:r w:rsidR="00F94D41" w:rsidRPr="00FB1EB9">
        <w:rPr>
          <w:rFonts w:asciiTheme="minorEastAsia" w:eastAsiaTheme="minorEastAsia" w:hAnsiTheme="minorEastAsia"/>
          <w:sz w:val="24"/>
          <w:szCs w:val="24"/>
        </w:rPr>
        <w:t xml:space="preserve"> getLocation(result){map.setCenter(result</w:t>
      </w:r>
      <w:r w:rsidR="00F94D41" w:rsidRPr="00FB1EB9">
        <w:rPr>
          <w:rFonts w:asciiTheme="minorEastAsia" w:eastAsiaTheme="minorEastAsia" w:hAnsiTheme="minorEastAsia" w:hint="eastAsia"/>
          <w:sz w:val="24"/>
          <w:szCs w:val="24"/>
        </w:rPr>
        <w:t>.name</w:t>
      </w:r>
      <w:r w:rsidR="00F94D41" w:rsidRPr="00FB1EB9">
        <w:rPr>
          <w:rFonts w:asciiTheme="minorEastAsia" w:eastAsiaTheme="minorEastAsia" w:hAnsiTheme="minorEastAsia"/>
          <w:sz w:val="24"/>
          <w:szCs w:val="24"/>
        </w:rPr>
        <w:t>)};</w:t>
      </w:r>
    </w:p>
    <w:p w14:paraId="2788FD83" w14:textId="77777777" w:rsidR="00F94D41" w:rsidRPr="00FB1EB9" w:rsidRDefault="00F22ED2" w:rsidP="00F22ED2">
      <w:pPr>
        <w:pStyle w:val="a5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/>
          <w:sz w:val="24"/>
          <w:szCs w:val="24"/>
        </w:rPr>
        <w:tab/>
      </w:r>
      <w:r w:rsidR="00F94D41" w:rsidRPr="00FB1EB9">
        <w:rPr>
          <w:rFonts w:asciiTheme="minorEastAsia" w:eastAsiaTheme="minorEastAsia" w:hAnsiTheme="minorEastAsia"/>
          <w:sz w:val="24"/>
          <w:szCs w:val="24"/>
        </w:rPr>
        <w:t>var city = new BMap.LocalCity(); city.get(getLocation)</w:t>
      </w:r>
      <w:r w:rsidR="00F94D41" w:rsidRPr="00FB1EB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4D7261A8" w14:textId="77777777" w:rsidR="00F94D41" w:rsidRPr="00FB1EB9" w:rsidRDefault="00F94D41" w:rsidP="00F22ED2">
      <w:pPr>
        <w:pStyle w:val="a5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以上</w:t>
      </w:r>
      <w:r w:rsidRPr="00FB1EB9">
        <w:rPr>
          <w:rFonts w:asciiTheme="minorEastAsia" w:eastAsiaTheme="minorEastAsia" w:hAnsiTheme="minorEastAsia"/>
          <w:sz w:val="24"/>
          <w:szCs w:val="24"/>
        </w:rPr>
        <w:t>代码就是利用LocalCity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/>
          <w:sz w:val="24"/>
          <w:szCs w:val="24"/>
        </w:rPr>
        <w:t>来获取当前所在城市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3819466B" w14:textId="77777777" w:rsidR="00F94D41" w:rsidRPr="00B515DD" w:rsidRDefault="00F94D41" w:rsidP="00B515DD">
      <w:pPr>
        <w:pStyle w:val="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160" w:name="_Toc417052858"/>
      <w:r w:rsidRPr="00B515DD">
        <w:rPr>
          <w:rFonts w:asciiTheme="majorEastAsia" w:hAnsiTheme="majorEastAsia"/>
          <w:sz w:val="24"/>
          <w:szCs w:val="24"/>
        </w:rPr>
        <w:t>jQuery</w:t>
      </w:r>
      <w:r w:rsidRPr="00B515DD">
        <w:rPr>
          <w:rFonts w:asciiTheme="majorEastAsia" w:hAnsiTheme="majorEastAsia" w:hint="eastAsia"/>
          <w:sz w:val="24"/>
          <w:szCs w:val="24"/>
        </w:rPr>
        <w:t>和</w:t>
      </w:r>
      <w:r w:rsidRPr="00B515DD">
        <w:rPr>
          <w:rFonts w:asciiTheme="majorEastAsia" w:hAnsiTheme="majorEastAsia"/>
          <w:sz w:val="24"/>
          <w:szCs w:val="24"/>
        </w:rPr>
        <w:t>jQuery UI JavaScript</w:t>
      </w:r>
      <w:r w:rsidRPr="00B515DD">
        <w:rPr>
          <w:rFonts w:asciiTheme="majorEastAsia" w:hAnsiTheme="majorEastAsia" w:hint="eastAsia"/>
          <w:sz w:val="24"/>
          <w:szCs w:val="24"/>
        </w:rPr>
        <w:t>库介绍</w:t>
      </w:r>
      <w:bookmarkEnd w:id="160"/>
    </w:p>
    <w:p w14:paraId="3CAF4F49" w14:textId="77777777"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j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Query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一个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快速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简洁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、兼容多浏览器的JavaScript库，核心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理念是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write less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，do more（写得更少，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做得更多）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。jQuery支持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HTML元素选取和操作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CSS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操作、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HTML事件函数、JavaScript特效和动画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HTML DOM遍历和修改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AJAX、Utilities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。j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Query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版本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分为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v1.x和v2.x，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区别在于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v2.x不再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支持IE6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/7/8版本，目前版本v1.11.2是v1.x里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最新的，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v2.1.3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v2.x中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版本最新的。</w:t>
      </w:r>
    </w:p>
    <w:p w14:paraId="2C818A3F" w14:textId="77777777" w:rsidR="00214EBE" w:rsidRDefault="00F94D41" w:rsidP="00214EBE">
      <w:pPr>
        <w:pStyle w:val="a5"/>
        <w:numPr>
          <w:ilvl w:val="0"/>
          <w:numId w:val="19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3612C">
        <w:rPr>
          <w:rFonts w:asciiTheme="minorEastAsia" w:eastAsiaTheme="minorEastAsia" w:hAnsiTheme="minorEastAsia" w:hint="eastAsia"/>
          <w:sz w:val="24"/>
          <w:szCs w:val="24"/>
        </w:rPr>
        <w:t>j</w:t>
      </w:r>
      <w:r w:rsidRPr="0063612C">
        <w:rPr>
          <w:rFonts w:asciiTheme="minorEastAsia" w:eastAsiaTheme="minorEastAsia" w:hAnsiTheme="minorEastAsia"/>
          <w:sz w:val="24"/>
          <w:szCs w:val="24"/>
        </w:rPr>
        <w:t>Query</w:t>
      </w:r>
      <w:r w:rsidRPr="0063612C">
        <w:rPr>
          <w:rFonts w:asciiTheme="minorEastAsia" w:eastAsiaTheme="minorEastAsia" w:hAnsiTheme="minorEastAsia" w:hint="eastAsia"/>
          <w:sz w:val="24"/>
          <w:szCs w:val="24"/>
        </w:rPr>
        <w:t>语法</w:t>
      </w:r>
    </w:p>
    <w:p w14:paraId="00A16DDB" w14:textId="77777777" w:rsidR="00214EBE" w:rsidRDefault="00F94D41" w:rsidP="00214EBE">
      <w:pPr>
        <w:pStyle w:val="a5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214EBE">
        <w:rPr>
          <w:rFonts w:asciiTheme="minorEastAsia" w:eastAsiaTheme="minorEastAsia" w:hAnsiTheme="minorEastAsia" w:hint="eastAsia"/>
          <w:sz w:val="24"/>
          <w:szCs w:val="24"/>
        </w:rPr>
        <w:t>jQuery</w:t>
      </w:r>
      <w:r w:rsidRPr="00214EBE">
        <w:rPr>
          <w:rFonts w:asciiTheme="minorEastAsia" w:eastAsiaTheme="minorEastAsia" w:hAnsiTheme="minorEastAsia"/>
          <w:sz w:val="24"/>
          <w:szCs w:val="24"/>
        </w:rPr>
        <w:t>语法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Pr="00214EBE">
        <w:rPr>
          <w:rFonts w:asciiTheme="minorEastAsia" w:eastAsiaTheme="minorEastAsia" w:hAnsiTheme="minorEastAsia"/>
          <w:sz w:val="24"/>
          <w:szCs w:val="24"/>
        </w:rPr>
        <w:t>为HTML元素的选取编制的，可以对元素执行某些操作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214EBE">
        <w:rPr>
          <w:rFonts w:asciiTheme="minorEastAsia" w:eastAsiaTheme="minorEastAsia" w:hAnsiTheme="minorEastAsia"/>
          <w:sz w:val="24"/>
          <w:szCs w:val="24"/>
        </w:rPr>
        <w:t>语法采用的是XPath与CSS选择器语法的组合。jQuery的基础语法是：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$</w:t>
      </w:r>
      <w:r w:rsidRPr="00214EB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(</w:t>
      </w:r>
      <w:r w:rsidRPr="00214EBE">
        <w:rPr>
          <w:rFonts w:asciiTheme="minorEastAsia" w:eastAsiaTheme="minorEastAsia" w:hAnsiTheme="minorEastAsia"/>
          <w:sz w:val="24"/>
          <w:szCs w:val="24"/>
        </w:rPr>
        <w:t>selector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214EBE">
        <w:rPr>
          <w:rFonts w:asciiTheme="minorEastAsia" w:eastAsiaTheme="minorEastAsia" w:hAnsiTheme="minorEastAsia"/>
          <w:sz w:val="24"/>
          <w:szCs w:val="24"/>
        </w:rPr>
        <w:t>.action()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214EBE">
        <w:rPr>
          <w:rFonts w:asciiTheme="minorEastAsia" w:eastAsiaTheme="minorEastAsia" w:hAnsiTheme="minorEastAsia"/>
          <w:sz w:val="24"/>
          <w:szCs w:val="24"/>
        </w:rPr>
        <w:t>$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符</w:t>
      </w:r>
      <w:r w:rsidRPr="00214EBE">
        <w:rPr>
          <w:rFonts w:asciiTheme="minorEastAsia" w:eastAsiaTheme="minorEastAsia" w:hAnsiTheme="minorEastAsia"/>
          <w:sz w:val="24"/>
          <w:szCs w:val="24"/>
        </w:rPr>
        <w:t>号是jQuery的替代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符</w:t>
      </w:r>
      <w:r w:rsidRPr="00214EBE">
        <w:rPr>
          <w:rFonts w:asciiTheme="minorEastAsia" w:eastAsiaTheme="minorEastAsia" w:hAnsiTheme="minorEastAsia"/>
          <w:sz w:val="24"/>
          <w:szCs w:val="24"/>
        </w:rPr>
        <w:t>，(selector)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表示</w:t>
      </w:r>
      <w:r w:rsidRPr="00214EBE">
        <w:rPr>
          <w:rFonts w:asciiTheme="minorEastAsia" w:eastAsiaTheme="minorEastAsia" w:hAnsiTheme="minorEastAsia"/>
          <w:sz w:val="24"/>
          <w:szCs w:val="24"/>
        </w:rPr>
        <w:t>“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查询</w:t>
      </w:r>
      <w:r w:rsidRPr="00214EBE">
        <w:rPr>
          <w:rFonts w:asciiTheme="minorEastAsia" w:eastAsiaTheme="minorEastAsia" w:hAnsiTheme="minorEastAsia"/>
          <w:sz w:val="24"/>
          <w:szCs w:val="24"/>
        </w:rPr>
        <w:t>”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214EBE">
        <w:rPr>
          <w:rFonts w:asciiTheme="minorEastAsia" w:eastAsiaTheme="minorEastAsia" w:hAnsiTheme="minorEastAsia"/>
          <w:sz w:val="24"/>
          <w:szCs w:val="24"/>
        </w:rPr>
        <w:t>“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查找</w:t>
      </w:r>
      <w:r w:rsidRPr="00214EBE">
        <w:rPr>
          <w:rFonts w:asciiTheme="minorEastAsia" w:eastAsiaTheme="minorEastAsia" w:hAnsiTheme="minorEastAsia"/>
          <w:sz w:val="24"/>
          <w:szCs w:val="24"/>
        </w:rPr>
        <w:t>”HTML元素，action()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表示</w:t>
      </w:r>
      <w:r w:rsidRPr="00214EBE">
        <w:rPr>
          <w:rFonts w:asciiTheme="minorEastAsia" w:eastAsiaTheme="minorEastAsia" w:hAnsiTheme="minorEastAsia"/>
          <w:sz w:val="24"/>
          <w:szCs w:val="24"/>
        </w:rPr>
        <w:t>执行对元素的操作。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比如</w:t>
      </w:r>
      <w:r w:rsidRPr="00214EBE">
        <w:rPr>
          <w:rFonts w:asciiTheme="minorEastAsia" w:eastAsiaTheme="minorEastAsia" w:hAnsiTheme="minorEastAsia"/>
          <w:sz w:val="24"/>
          <w:szCs w:val="24"/>
        </w:rPr>
        <w:t>$(this).hide()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隐藏</w:t>
      </w:r>
      <w:r w:rsidRPr="00214EBE">
        <w:rPr>
          <w:rFonts w:asciiTheme="minorEastAsia" w:eastAsiaTheme="minorEastAsia" w:hAnsiTheme="minorEastAsia"/>
          <w:sz w:val="24"/>
          <w:szCs w:val="24"/>
        </w:rPr>
        <w:t>当前元素，$("p").hide()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隐藏</w:t>
      </w:r>
      <w:r w:rsidRPr="00214EBE">
        <w:rPr>
          <w:rFonts w:asciiTheme="minorEastAsia" w:eastAsiaTheme="minorEastAsia" w:hAnsiTheme="minorEastAsia"/>
          <w:sz w:val="24"/>
          <w:szCs w:val="24"/>
        </w:rPr>
        <w:t>所有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段落</w:t>
      </w:r>
      <w:r w:rsidRPr="00214EBE">
        <w:rPr>
          <w:rFonts w:asciiTheme="minorEastAsia" w:eastAsiaTheme="minorEastAsia" w:hAnsiTheme="minorEastAsia"/>
          <w:sz w:val="24"/>
          <w:szCs w:val="24"/>
        </w:rPr>
        <w:t>，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$(</w:t>
      </w:r>
      <w:r w:rsidRPr="00214EBE">
        <w:rPr>
          <w:rFonts w:asciiTheme="minorEastAsia" w:eastAsiaTheme="minorEastAsia" w:hAnsiTheme="minorEastAsia"/>
          <w:sz w:val="24"/>
          <w:szCs w:val="24"/>
        </w:rPr>
        <w:t>".test"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214EBE">
        <w:rPr>
          <w:rFonts w:asciiTheme="minorEastAsia" w:eastAsiaTheme="minorEastAsia" w:hAnsiTheme="minorEastAsia"/>
          <w:sz w:val="24"/>
          <w:szCs w:val="24"/>
        </w:rPr>
        <w:t>.hide()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隐藏</w:t>
      </w:r>
      <w:r w:rsidRPr="00214EBE">
        <w:rPr>
          <w:rFonts w:asciiTheme="minorEastAsia" w:eastAsiaTheme="minorEastAsia" w:hAnsiTheme="minorEastAsia"/>
          <w:sz w:val="24"/>
          <w:szCs w:val="24"/>
        </w:rPr>
        <w:t>所有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class含有</w:t>
      </w:r>
      <w:r w:rsidRPr="00214EBE">
        <w:rPr>
          <w:rFonts w:asciiTheme="minorEastAsia" w:eastAsiaTheme="minorEastAsia" w:hAnsiTheme="minorEastAsia"/>
          <w:sz w:val="24"/>
          <w:szCs w:val="24"/>
        </w:rPr>
        <w:t>test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的元素</w:t>
      </w:r>
      <w:r w:rsidRPr="00214EBE">
        <w:rPr>
          <w:rFonts w:asciiTheme="minorEastAsia" w:eastAsiaTheme="minorEastAsia" w:hAnsiTheme="minorEastAsia"/>
          <w:sz w:val="24"/>
          <w:szCs w:val="24"/>
        </w:rPr>
        <w:t>，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$(</w:t>
      </w:r>
      <w:r w:rsidRPr="00214EBE">
        <w:rPr>
          <w:rFonts w:asciiTheme="minorEastAsia" w:eastAsiaTheme="minorEastAsia" w:hAnsiTheme="minorEastAsia"/>
          <w:sz w:val="24"/>
          <w:szCs w:val="24"/>
        </w:rPr>
        <w:t>"#test").hide()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隐藏</w:t>
      </w:r>
      <w:r w:rsidRPr="00214EBE">
        <w:rPr>
          <w:rFonts w:asciiTheme="minorEastAsia" w:eastAsiaTheme="minorEastAsia" w:hAnsiTheme="minorEastAsia"/>
          <w:sz w:val="24"/>
          <w:szCs w:val="24"/>
        </w:rPr>
        <w:t>所有id="test"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214EBE">
        <w:rPr>
          <w:rFonts w:asciiTheme="minorEastAsia" w:eastAsiaTheme="minorEastAsia" w:hAnsiTheme="minorEastAsia"/>
          <w:sz w:val="24"/>
          <w:szCs w:val="24"/>
        </w:rPr>
        <w:t>元素。</w:t>
      </w:r>
    </w:p>
    <w:p w14:paraId="4C000B4D" w14:textId="77777777" w:rsidR="00214EBE" w:rsidRDefault="00F94D41" w:rsidP="00214EBE">
      <w:pPr>
        <w:pStyle w:val="a5"/>
        <w:numPr>
          <w:ilvl w:val="0"/>
          <w:numId w:val="19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214EBE">
        <w:rPr>
          <w:rFonts w:asciiTheme="minorEastAsia" w:eastAsiaTheme="minorEastAsia" w:hAnsiTheme="minorEastAsia" w:hint="eastAsia"/>
          <w:sz w:val="24"/>
          <w:szCs w:val="24"/>
        </w:rPr>
        <w:t>jQuery文档</w:t>
      </w:r>
      <w:r w:rsidRPr="00214EBE">
        <w:rPr>
          <w:rFonts w:asciiTheme="minorEastAsia" w:eastAsiaTheme="minorEastAsia" w:hAnsiTheme="minorEastAsia"/>
          <w:sz w:val="24"/>
          <w:szCs w:val="24"/>
        </w:rPr>
        <w:t>就绪函数</w:t>
      </w:r>
    </w:p>
    <w:p w14:paraId="38BE7146" w14:textId="77777777" w:rsidR="00214EBE" w:rsidRDefault="00F94D41" w:rsidP="00214EBE">
      <w:pPr>
        <w:pStyle w:val="a5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214EBE">
        <w:rPr>
          <w:rFonts w:asciiTheme="minorEastAsia" w:eastAsiaTheme="minorEastAsia" w:hAnsiTheme="minorEastAsia"/>
          <w:sz w:val="24"/>
          <w:szCs w:val="24"/>
        </w:rPr>
        <w:t>jQuery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为了</w:t>
      </w:r>
      <w:r w:rsidRPr="00214EBE">
        <w:rPr>
          <w:rFonts w:asciiTheme="minorEastAsia" w:eastAsiaTheme="minorEastAsia" w:hAnsiTheme="minorEastAsia"/>
          <w:sz w:val="24"/>
          <w:szCs w:val="24"/>
        </w:rPr>
        <w:t>防止文档在完全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加载（就绪</w:t>
      </w:r>
      <w:r w:rsidRPr="00214EBE">
        <w:rPr>
          <w:rFonts w:asciiTheme="minorEastAsia" w:eastAsiaTheme="minorEastAsia" w:hAnsiTheme="minorEastAsia"/>
          <w:sz w:val="24"/>
          <w:szCs w:val="24"/>
        </w:rPr>
        <w:t>）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之前运行</w:t>
      </w:r>
      <w:r w:rsidRPr="00214EBE">
        <w:rPr>
          <w:rFonts w:asciiTheme="minorEastAsia" w:eastAsiaTheme="minorEastAsia" w:hAnsiTheme="minorEastAsia"/>
          <w:sz w:val="24"/>
          <w:szCs w:val="24"/>
        </w:rPr>
        <w:t>jQuery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代码，提供</w:t>
      </w:r>
      <w:r w:rsidRPr="00214EBE">
        <w:rPr>
          <w:rFonts w:asciiTheme="minorEastAsia" w:eastAsiaTheme="minorEastAsia" w:hAnsiTheme="minorEastAsia"/>
          <w:sz w:val="24"/>
          <w:szCs w:val="24"/>
        </w:rPr>
        <w:t>了document ready函数，当文档全部加载之后就会触发该事件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。写法</w:t>
      </w:r>
      <w:r w:rsidRPr="00214EBE">
        <w:rPr>
          <w:rFonts w:asciiTheme="minorEastAsia" w:eastAsiaTheme="minorEastAsia" w:hAnsiTheme="minorEastAsia"/>
          <w:sz w:val="24"/>
          <w:szCs w:val="24"/>
        </w:rPr>
        <w:t>是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$(</w:t>
      </w:r>
      <w:r w:rsidRPr="00214EBE">
        <w:rPr>
          <w:rFonts w:asciiTheme="minorEastAsia" w:eastAsiaTheme="minorEastAsia" w:hAnsiTheme="minorEastAsia"/>
          <w:sz w:val="24"/>
          <w:szCs w:val="24"/>
        </w:rPr>
        <w:t>document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214EBE">
        <w:rPr>
          <w:rFonts w:asciiTheme="minorEastAsia" w:eastAsiaTheme="minorEastAsia" w:hAnsiTheme="minorEastAsia"/>
          <w:sz w:val="24"/>
          <w:szCs w:val="24"/>
        </w:rPr>
        <w:t>.ready(function(){//jQuery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代码</w:t>
      </w:r>
      <w:r w:rsidRPr="00214EBE">
        <w:rPr>
          <w:rFonts w:asciiTheme="minorEastAsia" w:eastAsiaTheme="minorEastAsia" w:hAnsiTheme="minorEastAsia"/>
          <w:sz w:val="24"/>
          <w:szCs w:val="24"/>
        </w:rPr>
        <w:t>})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。所有的</w:t>
      </w:r>
      <w:r w:rsidRPr="00214EBE">
        <w:rPr>
          <w:rFonts w:asciiTheme="minorEastAsia" w:eastAsiaTheme="minorEastAsia" w:hAnsiTheme="minorEastAsia"/>
          <w:sz w:val="24"/>
          <w:szCs w:val="24"/>
        </w:rPr>
        <w:t>jQuery代码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基本上</w:t>
      </w:r>
      <w:r w:rsidRPr="00214EBE">
        <w:rPr>
          <w:rFonts w:asciiTheme="minorEastAsia" w:eastAsiaTheme="minorEastAsia" w:hAnsiTheme="minorEastAsia"/>
          <w:sz w:val="24"/>
          <w:szCs w:val="24"/>
        </w:rPr>
        <w:t>都在ready中写，防止操作失败。</w:t>
      </w:r>
    </w:p>
    <w:p w14:paraId="7D0C69BC" w14:textId="77777777" w:rsidR="00214EBE" w:rsidRDefault="00F94D41" w:rsidP="00214EBE">
      <w:pPr>
        <w:pStyle w:val="a5"/>
        <w:numPr>
          <w:ilvl w:val="0"/>
          <w:numId w:val="19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214EBE">
        <w:rPr>
          <w:rFonts w:asciiTheme="minorEastAsia" w:eastAsiaTheme="minorEastAsia" w:hAnsiTheme="minorEastAsia" w:hint="eastAsia"/>
          <w:sz w:val="24"/>
          <w:szCs w:val="24"/>
        </w:rPr>
        <w:t>jQuery</w:t>
      </w:r>
      <w:r w:rsidRPr="00214EBE">
        <w:rPr>
          <w:rFonts w:asciiTheme="minorEastAsia" w:eastAsiaTheme="minorEastAsia" w:hAnsiTheme="minorEastAsia"/>
          <w:sz w:val="24"/>
          <w:szCs w:val="24"/>
        </w:rPr>
        <w:t>选择器</w:t>
      </w:r>
    </w:p>
    <w:p w14:paraId="6041534C" w14:textId="77777777" w:rsidR="00235548" w:rsidRDefault="00F94D41" w:rsidP="00235548">
      <w:pPr>
        <w:pStyle w:val="a5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214EBE">
        <w:rPr>
          <w:rFonts w:asciiTheme="minorEastAsia" w:eastAsiaTheme="minorEastAsia" w:hAnsiTheme="minorEastAsia" w:hint="eastAsia"/>
          <w:sz w:val="24"/>
          <w:szCs w:val="24"/>
        </w:rPr>
        <w:t>jQuery</w:t>
      </w:r>
      <w:r w:rsidRPr="00214EBE">
        <w:rPr>
          <w:rFonts w:asciiTheme="minorEastAsia" w:eastAsiaTheme="minorEastAsia" w:hAnsiTheme="minorEastAsia"/>
          <w:sz w:val="24"/>
          <w:szCs w:val="24"/>
        </w:rPr>
        <w:t>选择器可以通过元素标签名、属性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名</w:t>
      </w:r>
      <w:r w:rsidRPr="00214EBE">
        <w:rPr>
          <w:rFonts w:asciiTheme="minorEastAsia" w:eastAsiaTheme="minorEastAsia" w:hAnsiTheme="minorEastAsia"/>
          <w:sz w:val="24"/>
          <w:szCs w:val="24"/>
        </w:rPr>
        <w:t>或者内容对HTML元素进行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选择</w:t>
      </w:r>
      <w:r w:rsidRPr="00214EBE">
        <w:rPr>
          <w:rFonts w:asciiTheme="minorEastAsia" w:eastAsiaTheme="minorEastAsia" w:hAnsiTheme="minorEastAsia"/>
          <w:sz w:val="24"/>
          <w:szCs w:val="24"/>
        </w:rPr>
        <w:t>，并且允许对HTML元素组或单个元素进行操作。</w:t>
      </w:r>
      <w:del w:id="161" w:author="秦刚" w:date="2015-04-18T08:22:00Z">
        <w:r w:rsidRPr="00214EBE" w:rsidDel="0022594E">
          <w:rPr>
            <w:rFonts w:asciiTheme="minorEastAsia" w:eastAsiaTheme="minorEastAsia" w:hAnsiTheme="minorEastAsia" w:hint="eastAsia"/>
            <w:sz w:val="24"/>
            <w:szCs w:val="24"/>
          </w:rPr>
          <w:delText>下面</w:delText>
        </w:r>
        <w:r w:rsidRPr="00214EBE" w:rsidDel="0022594E">
          <w:rPr>
            <w:rFonts w:asciiTheme="minorEastAsia" w:eastAsiaTheme="minorEastAsia" w:hAnsiTheme="minorEastAsia"/>
            <w:sz w:val="24"/>
            <w:szCs w:val="24"/>
          </w:rPr>
          <w:delText>是一些选择器的例子</w:delText>
        </w:r>
      </w:del>
      <w:ins w:id="162" w:author="秦刚" w:date="2015-04-18T08:22:00Z">
        <w:r w:rsidR="0022594E">
          <w:rPr>
            <w:rFonts w:asciiTheme="minorEastAsia" w:eastAsiaTheme="minorEastAsia" w:hAnsiTheme="minorEastAsia" w:hint="eastAsia"/>
            <w:sz w:val="24"/>
            <w:szCs w:val="24"/>
          </w:rPr>
          <w:t>表x~x</w:t>
        </w:r>
        <w:r w:rsidR="0022594E" w:rsidRPr="00214EBE">
          <w:rPr>
            <w:rFonts w:asciiTheme="minorEastAsia" w:eastAsiaTheme="minorEastAsia" w:hAnsiTheme="minorEastAsia"/>
            <w:sz w:val="24"/>
            <w:szCs w:val="24"/>
          </w:rPr>
          <w:t>是一些选择器的例子</w:t>
        </w:r>
      </w:ins>
      <w:r w:rsidRPr="00214EBE">
        <w:rPr>
          <w:rFonts w:asciiTheme="minorEastAsia" w:eastAsiaTheme="minorEastAsia" w:hAnsiTheme="minorEastAsia"/>
          <w:sz w:val="24"/>
          <w:szCs w:val="24"/>
        </w:rPr>
        <w:t>。</w:t>
      </w:r>
    </w:p>
    <w:p w14:paraId="45256A25" w14:textId="77777777" w:rsidR="00F94D41" w:rsidRDefault="00F94D41" w:rsidP="00235548">
      <w:pPr>
        <w:pStyle w:val="a5"/>
        <w:spacing w:line="400" w:lineRule="exact"/>
        <w:ind w:left="420" w:firstLineChars="0" w:firstLine="0"/>
        <w:rPr>
          <w:ins w:id="163" w:author="秦刚" w:date="2015-04-18T08:22:00Z"/>
          <w:rFonts w:asciiTheme="minorEastAsia" w:eastAsiaTheme="minorEastAsia" w:hAnsiTheme="minorEastAsia" w:hint="eastAsia"/>
          <w:sz w:val="24"/>
          <w:szCs w:val="24"/>
        </w:rPr>
      </w:pPr>
      <w:r w:rsidRPr="00235548">
        <w:rPr>
          <w:rFonts w:asciiTheme="minorEastAsia" w:eastAsiaTheme="minorEastAsia" w:hAnsiTheme="minorEastAsia" w:hint="eastAsia"/>
          <w:sz w:val="24"/>
          <w:szCs w:val="24"/>
        </w:rPr>
        <w:t>基本选择器</w:t>
      </w:r>
    </w:p>
    <w:p w14:paraId="4765D79F" w14:textId="77777777" w:rsidR="0022594E" w:rsidRPr="00235548" w:rsidRDefault="0022594E" w:rsidP="0022594E">
      <w:pPr>
        <w:pStyle w:val="a5"/>
        <w:spacing w:line="400" w:lineRule="exact"/>
        <w:ind w:left="420" w:firstLineChars="0" w:firstLine="0"/>
        <w:jc w:val="center"/>
        <w:rPr>
          <w:rFonts w:asciiTheme="minorEastAsia" w:eastAsiaTheme="minorEastAsia" w:hAnsiTheme="minorEastAsia"/>
          <w:sz w:val="24"/>
          <w:szCs w:val="24"/>
        </w:rPr>
        <w:pPrChange w:id="164" w:author="秦刚" w:date="2015-04-18T08:22:00Z">
          <w:pPr>
            <w:pStyle w:val="a5"/>
            <w:spacing w:line="400" w:lineRule="exact"/>
            <w:ind w:left="420" w:firstLineChars="0" w:firstLine="0"/>
          </w:pPr>
        </w:pPrChange>
      </w:pPr>
      <w:ins w:id="165" w:author="秦刚" w:date="2015-04-18T08:22:00Z">
        <w:r>
          <w:rPr>
            <w:rFonts w:asciiTheme="minorEastAsia" w:eastAsiaTheme="minorEastAsia" w:hAnsiTheme="minorEastAsia" w:hint="eastAsia"/>
            <w:sz w:val="24"/>
            <w:szCs w:val="24"/>
          </w:rPr>
          <w:t>表x：基本选择器</w:t>
        </w:r>
      </w:ins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551"/>
        <w:gridCol w:w="3623"/>
      </w:tblGrid>
      <w:tr w:rsidR="00F94D41" w:rsidRPr="00FB1EB9" w14:paraId="4E44445C" w14:textId="77777777" w:rsidTr="00235548">
        <w:tc>
          <w:tcPr>
            <w:tcW w:w="1701" w:type="dxa"/>
            <w:shd w:val="clear" w:color="auto" w:fill="auto"/>
          </w:tcPr>
          <w:p w14:paraId="290DC1DC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选择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器</w:t>
            </w:r>
          </w:p>
        </w:tc>
        <w:tc>
          <w:tcPr>
            <w:tcW w:w="2551" w:type="dxa"/>
            <w:shd w:val="clear" w:color="auto" w:fill="auto"/>
          </w:tcPr>
          <w:p w14:paraId="0FD2D942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实例</w:t>
            </w:r>
          </w:p>
        </w:tc>
        <w:tc>
          <w:tcPr>
            <w:tcW w:w="3623" w:type="dxa"/>
            <w:shd w:val="clear" w:color="auto" w:fill="auto"/>
          </w:tcPr>
          <w:p w14:paraId="26E585A1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选取</w:t>
            </w:r>
          </w:p>
        </w:tc>
      </w:tr>
      <w:tr w:rsidR="00F94D41" w:rsidRPr="00FB1EB9" w14:paraId="0C765D0A" w14:textId="77777777" w:rsidTr="00235548">
        <w:tc>
          <w:tcPr>
            <w:tcW w:w="1701" w:type="dxa"/>
            <w:shd w:val="clear" w:color="auto" w:fill="auto"/>
          </w:tcPr>
          <w:p w14:paraId="2BFF5337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e</w:t>
            </w:r>
            <w:proofErr w:type="gramEnd"/>
          </w:p>
        </w:tc>
        <w:tc>
          <w:tcPr>
            <w:tcW w:w="2551" w:type="dxa"/>
            <w:shd w:val="clear" w:color="auto" w:fill="auto"/>
          </w:tcPr>
          <w:p w14:paraId="7D283DFE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$("</w:t>
            </w: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p</w:t>
            </w:r>
            <w:proofErr w:type="gramEnd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"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3623" w:type="dxa"/>
            <w:shd w:val="clear" w:color="auto" w:fill="auto"/>
          </w:tcPr>
          <w:p w14:paraId="0BDF3163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所有&lt;p&gt;元素</w:t>
            </w:r>
          </w:p>
        </w:tc>
      </w:tr>
      <w:tr w:rsidR="00F94D41" w:rsidRPr="00FB1EB9" w14:paraId="4FA2606C" w14:textId="77777777" w:rsidTr="00235548">
        <w:tc>
          <w:tcPr>
            <w:tcW w:w="1701" w:type="dxa"/>
            <w:shd w:val="clear" w:color="auto" w:fill="auto"/>
          </w:tcPr>
          <w:p w14:paraId="33DBF358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#</w:t>
            </w: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2551" w:type="dxa"/>
            <w:shd w:val="clear" w:color="auto" w:fill="auto"/>
          </w:tcPr>
          <w:p w14:paraId="18133EFA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"#</w:t>
            </w: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test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3623" w:type="dxa"/>
            <w:shd w:val="clear" w:color="auto" w:fill="auto"/>
          </w:tcPr>
          <w:p w14:paraId="3563C5A7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id="test"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元素</w:t>
            </w:r>
          </w:p>
        </w:tc>
      </w:tr>
      <w:tr w:rsidR="00F94D41" w:rsidRPr="00FB1EB9" w14:paraId="399E77B3" w14:textId="77777777" w:rsidTr="00235548">
        <w:tc>
          <w:tcPr>
            <w:tcW w:w="1701" w:type="dxa"/>
            <w:shd w:val="clear" w:color="auto" w:fill="auto"/>
          </w:tcPr>
          <w:p w14:paraId="2359F763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.class</w:t>
            </w:r>
            <w:proofErr w:type="gramEnd"/>
          </w:p>
        </w:tc>
        <w:tc>
          <w:tcPr>
            <w:tcW w:w="2551" w:type="dxa"/>
            <w:shd w:val="clear" w:color="auto" w:fill="auto"/>
          </w:tcPr>
          <w:p w14:paraId="4D7456DF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.test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3623" w:type="dxa"/>
            <w:shd w:val="clear" w:color="auto" w:fill="auto"/>
          </w:tcPr>
          <w:p w14:paraId="033594EA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所有class="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intro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"的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元素</w:t>
            </w:r>
          </w:p>
        </w:tc>
      </w:tr>
      <w:tr w:rsidR="00F94D41" w:rsidRPr="00FB1EB9" w14:paraId="52E029B6" w14:textId="77777777" w:rsidTr="00235548">
        <w:tc>
          <w:tcPr>
            <w:tcW w:w="1701" w:type="dxa"/>
            <w:shd w:val="clear" w:color="auto" w:fill="auto"/>
          </w:tcPr>
          <w:p w14:paraId="0F62EBB1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*</w:t>
            </w:r>
          </w:p>
        </w:tc>
        <w:tc>
          <w:tcPr>
            <w:tcW w:w="2551" w:type="dxa"/>
            <w:shd w:val="clear" w:color="auto" w:fill="auto"/>
          </w:tcPr>
          <w:p w14:paraId="60F8B1BA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"*"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3623" w:type="dxa"/>
            <w:shd w:val="clear" w:color="auto" w:fill="auto"/>
          </w:tcPr>
          <w:p w14:paraId="3FC710E6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所有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元素</w:t>
            </w:r>
          </w:p>
        </w:tc>
      </w:tr>
    </w:tbl>
    <w:p w14:paraId="7CAD0301" w14:textId="77777777" w:rsidR="00F94D41" w:rsidRDefault="00F94D41" w:rsidP="00235548">
      <w:pPr>
        <w:pStyle w:val="a5"/>
        <w:spacing w:line="400" w:lineRule="exact"/>
        <w:ind w:left="420" w:firstLineChars="0" w:firstLine="0"/>
        <w:rPr>
          <w:ins w:id="166" w:author="秦刚" w:date="2015-04-18T08:23:00Z"/>
          <w:rFonts w:asciiTheme="minorEastAsia" w:eastAsiaTheme="minorEastAsia" w:hAnsiTheme="minorEastAsia" w:hint="eastAsia"/>
          <w:sz w:val="24"/>
          <w:szCs w:val="24"/>
        </w:rPr>
      </w:pPr>
      <w:r w:rsidRPr="00235548">
        <w:rPr>
          <w:rFonts w:asciiTheme="minorEastAsia" w:eastAsiaTheme="minorEastAsia" w:hAnsiTheme="minorEastAsia" w:hint="eastAsia"/>
          <w:sz w:val="24"/>
          <w:szCs w:val="24"/>
        </w:rPr>
        <w:t>属性</w:t>
      </w:r>
      <w:r w:rsidRPr="00235548">
        <w:rPr>
          <w:rFonts w:asciiTheme="minorEastAsia" w:eastAsiaTheme="minorEastAsia" w:hAnsiTheme="minorEastAsia"/>
          <w:sz w:val="24"/>
          <w:szCs w:val="24"/>
        </w:rPr>
        <w:t>选择器</w:t>
      </w:r>
    </w:p>
    <w:p w14:paraId="1459400B" w14:textId="77777777" w:rsidR="0022594E" w:rsidRPr="00235548" w:rsidRDefault="0022594E" w:rsidP="0022594E">
      <w:pPr>
        <w:pStyle w:val="a5"/>
        <w:spacing w:line="400" w:lineRule="exact"/>
        <w:ind w:left="420" w:firstLineChars="0" w:firstLine="0"/>
        <w:jc w:val="center"/>
        <w:rPr>
          <w:rFonts w:asciiTheme="minorEastAsia" w:eastAsiaTheme="minorEastAsia" w:hAnsiTheme="minorEastAsia" w:hint="eastAsia"/>
          <w:sz w:val="24"/>
          <w:szCs w:val="24"/>
        </w:rPr>
        <w:pPrChange w:id="167" w:author="秦刚" w:date="2015-04-18T08:23:00Z">
          <w:pPr>
            <w:pStyle w:val="a5"/>
            <w:spacing w:line="400" w:lineRule="exact"/>
            <w:ind w:left="420" w:firstLineChars="0" w:firstLine="0"/>
          </w:pPr>
        </w:pPrChange>
      </w:pPr>
      <w:ins w:id="168" w:author="秦刚" w:date="2015-04-18T08:23:00Z">
        <w:r>
          <w:rPr>
            <w:rFonts w:asciiTheme="minorEastAsia" w:eastAsiaTheme="minorEastAsia" w:hAnsiTheme="minorEastAsia" w:hint="eastAsia"/>
            <w:sz w:val="24"/>
            <w:szCs w:val="24"/>
          </w:rPr>
          <w:t>表x：属性选择器</w:t>
        </w:r>
      </w:ins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551"/>
        <w:gridCol w:w="3623"/>
      </w:tblGrid>
      <w:tr w:rsidR="00F94D41" w:rsidRPr="00FB1EB9" w14:paraId="1250AC42" w14:textId="77777777" w:rsidTr="00235548">
        <w:tc>
          <w:tcPr>
            <w:tcW w:w="1701" w:type="dxa"/>
            <w:shd w:val="clear" w:color="auto" w:fill="auto"/>
          </w:tcPr>
          <w:p w14:paraId="3EFA9115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器</w:t>
            </w:r>
          </w:p>
        </w:tc>
        <w:tc>
          <w:tcPr>
            <w:tcW w:w="2551" w:type="dxa"/>
            <w:shd w:val="clear" w:color="auto" w:fill="auto"/>
          </w:tcPr>
          <w:p w14:paraId="2D9C971D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实例</w:t>
            </w:r>
          </w:p>
        </w:tc>
        <w:tc>
          <w:tcPr>
            <w:tcW w:w="3623" w:type="dxa"/>
            <w:shd w:val="clear" w:color="auto" w:fill="auto"/>
          </w:tcPr>
          <w:p w14:paraId="6B5E0E1F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选取</w:t>
            </w:r>
          </w:p>
        </w:tc>
      </w:tr>
      <w:tr w:rsidR="00F94D41" w:rsidRPr="00FB1EB9" w14:paraId="207F73F2" w14:textId="77777777" w:rsidTr="00235548">
        <w:tc>
          <w:tcPr>
            <w:tcW w:w="1701" w:type="dxa"/>
            <w:shd w:val="clear" w:color="auto" w:fill="auto"/>
          </w:tcPr>
          <w:p w14:paraId="3BED1028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e</w:t>
            </w:r>
            <w:proofErr w:type="gramEnd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[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attr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2551" w:type="dxa"/>
            <w:shd w:val="clear" w:color="auto" w:fill="auto"/>
          </w:tcPr>
          <w:p w14:paraId="1091A082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$("</w:t>
            </w: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p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[class]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"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3623" w:type="dxa"/>
            <w:shd w:val="clear" w:color="auto" w:fill="auto"/>
          </w:tcPr>
          <w:p w14:paraId="3DC743C3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&lt;p&gt;含有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class属性的所有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元素</w:t>
            </w:r>
          </w:p>
        </w:tc>
      </w:tr>
      <w:tr w:rsidR="00F94D41" w:rsidRPr="00FB1EB9" w14:paraId="54B1D94E" w14:textId="77777777" w:rsidTr="00235548">
        <w:tc>
          <w:tcPr>
            <w:tcW w:w="1701" w:type="dxa"/>
            <w:shd w:val="clear" w:color="auto" w:fill="auto"/>
          </w:tcPr>
          <w:p w14:paraId="548FD82A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e</w:t>
            </w:r>
            <w:proofErr w:type="gramEnd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[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attr=val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2551" w:type="dxa"/>
            <w:shd w:val="clear" w:color="auto" w:fill="auto"/>
          </w:tcPr>
          <w:p w14:paraId="2D64A783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p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[id=test]"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3623" w:type="dxa"/>
            <w:shd w:val="clear" w:color="auto" w:fill="auto"/>
          </w:tcPr>
          <w:p w14:paraId="097B27C8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&lt;p&gt;中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id="test"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元素</w:t>
            </w:r>
          </w:p>
        </w:tc>
      </w:tr>
    </w:tbl>
    <w:p w14:paraId="45EA6146" w14:textId="77777777" w:rsidR="00F94D41" w:rsidRDefault="00F94D41" w:rsidP="00235548">
      <w:pPr>
        <w:pStyle w:val="a5"/>
        <w:spacing w:line="400" w:lineRule="exact"/>
        <w:ind w:left="420" w:firstLineChars="0" w:firstLine="0"/>
        <w:rPr>
          <w:ins w:id="169" w:author="秦刚" w:date="2015-04-18T08:23:00Z"/>
          <w:rFonts w:asciiTheme="minorEastAsia" w:eastAsiaTheme="minorEastAsia" w:hAnsiTheme="minorEastAsia" w:hint="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CSS组合</w:t>
      </w:r>
      <w:r w:rsidRPr="00FB1EB9">
        <w:rPr>
          <w:rFonts w:asciiTheme="minorEastAsia" w:eastAsiaTheme="minorEastAsia" w:hAnsiTheme="minorEastAsia"/>
          <w:sz w:val="24"/>
          <w:szCs w:val="24"/>
        </w:rPr>
        <w:t>元素选择器</w:t>
      </w:r>
    </w:p>
    <w:p w14:paraId="4BA28F66" w14:textId="77777777" w:rsidR="0022594E" w:rsidRPr="00FB1EB9" w:rsidRDefault="0022594E" w:rsidP="0022594E">
      <w:pPr>
        <w:pStyle w:val="a5"/>
        <w:spacing w:line="400" w:lineRule="exact"/>
        <w:ind w:left="420" w:firstLineChars="0" w:firstLine="0"/>
        <w:jc w:val="center"/>
        <w:rPr>
          <w:rFonts w:asciiTheme="minorEastAsia" w:eastAsiaTheme="minorEastAsia" w:hAnsiTheme="minorEastAsia" w:hint="eastAsia"/>
          <w:sz w:val="24"/>
          <w:szCs w:val="24"/>
        </w:rPr>
        <w:pPrChange w:id="170" w:author="秦刚" w:date="2015-04-18T08:23:00Z">
          <w:pPr>
            <w:pStyle w:val="a5"/>
            <w:spacing w:line="400" w:lineRule="exact"/>
            <w:ind w:left="420" w:firstLineChars="0" w:firstLine="0"/>
          </w:pPr>
        </w:pPrChange>
      </w:pPr>
      <w:ins w:id="171" w:author="秦刚" w:date="2015-04-18T08:23:00Z">
        <w:r>
          <w:rPr>
            <w:rFonts w:asciiTheme="minorEastAsia" w:eastAsiaTheme="minorEastAsia" w:hAnsiTheme="minorEastAsia" w:hint="eastAsia"/>
            <w:sz w:val="24"/>
            <w:szCs w:val="24"/>
          </w:rPr>
          <w:t>表x：CSS组合元素选择器</w:t>
        </w:r>
      </w:ins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551"/>
        <w:gridCol w:w="3623"/>
      </w:tblGrid>
      <w:tr w:rsidR="00F94D41" w:rsidRPr="00FB1EB9" w14:paraId="3E006F0C" w14:textId="77777777" w:rsidTr="00235548">
        <w:tc>
          <w:tcPr>
            <w:tcW w:w="1701" w:type="dxa"/>
            <w:shd w:val="clear" w:color="auto" w:fill="auto"/>
          </w:tcPr>
          <w:p w14:paraId="36641525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器</w:t>
            </w:r>
          </w:p>
        </w:tc>
        <w:tc>
          <w:tcPr>
            <w:tcW w:w="2551" w:type="dxa"/>
            <w:shd w:val="clear" w:color="auto" w:fill="auto"/>
          </w:tcPr>
          <w:p w14:paraId="388C0528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实例</w:t>
            </w:r>
          </w:p>
        </w:tc>
        <w:tc>
          <w:tcPr>
            <w:tcW w:w="3623" w:type="dxa"/>
            <w:shd w:val="clear" w:color="auto" w:fill="auto"/>
          </w:tcPr>
          <w:p w14:paraId="6EAEABC4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选取</w:t>
            </w:r>
          </w:p>
        </w:tc>
      </w:tr>
      <w:tr w:rsidR="00F94D41" w:rsidRPr="00FB1EB9" w14:paraId="6A638370" w14:textId="77777777" w:rsidTr="00235548">
        <w:tc>
          <w:tcPr>
            <w:tcW w:w="1701" w:type="dxa"/>
            <w:shd w:val="clear" w:color="auto" w:fill="auto"/>
          </w:tcPr>
          <w:p w14:paraId="31B0E81E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e</w:t>
            </w:r>
            <w:proofErr w:type="gramEnd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,f</w:t>
            </w:r>
          </w:p>
        </w:tc>
        <w:tc>
          <w:tcPr>
            <w:tcW w:w="2551" w:type="dxa"/>
            <w:shd w:val="clear" w:color="auto" w:fill="auto"/>
          </w:tcPr>
          <w:p w14:paraId="6AC588AF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$("</w:t>
            </w: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div,p</w:t>
            </w:r>
            <w:proofErr w:type="gramEnd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"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3623" w:type="dxa"/>
            <w:shd w:val="clear" w:color="auto" w:fill="auto"/>
          </w:tcPr>
          <w:p w14:paraId="37198DD9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所有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div和p元素</w:t>
            </w:r>
          </w:p>
        </w:tc>
      </w:tr>
      <w:tr w:rsidR="00F94D41" w:rsidRPr="00FB1EB9" w14:paraId="7B86307D" w14:textId="77777777" w:rsidTr="00235548">
        <w:tc>
          <w:tcPr>
            <w:tcW w:w="1701" w:type="dxa"/>
            <w:shd w:val="clear" w:color="auto" w:fill="auto"/>
          </w:tcPr>
          <w:p w14:paraId="06B65614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e</w:t>
            </w:r>
            <w:proofErr w:type="gramEnd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f</w:t>
            </w:r>
          </w:p>
        </w:tc>
        <w:tc>
          <w:tcPr>
            <w:tcW w:w="2551" w:type="dxa"/>
            <w:shd w:val="clear" w:color="auto" w:fill="auto"/>
          </w:tcPr>
          <w:p w14:paraId="1C10F072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div</w:t>
            </w:r>
            <w:proofErr w:type="gramEnd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p "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3623" w:type="dxa"/>
            <w:shd w:val="clear" w:color="auto" w:fill="auto"/>
          </w:tcPr>
          <w:p w14:paraId="50E4FB36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div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下的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p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元素</w:t>
            </w:r>
          </w:p>
        </w:tc>
      </w:tr>
    </w:tbl>
    <w:p w14:paraId="65FF1E7F" w14:textId="77777777" w:rsidR="00F94D41" w:rsidRPr="0051409F" w:rsidRDefault="00F94D41" w:rsidP="0051409F">
      <w:pPr>
        <w:pStyle w:val="a5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51409F">
        <w:rPr>
          <w:rFonts w:asciiTheme="minorEastAsia" w:eastAsiaTheme="minorEastAsia" w:hAnsiTheme="minorEastAsia" w:hint="eastAsia"/>
          <w:sz w:val="24"/>
          <w:szCs w:val="24"/>
        </w:rPr>
        <w:t>jQuery</w:t>
      </w:r>
      <w:r w:rsidRPr="0051409F">
        <w:rPr>
          <w:rFonts w:asciiTheme="minorEastAsia" w:eastAsiaTheme="minorEastAsia" w:hAnsiTheme="minorEastAsia"/>
          <w:sz w:val="24"/>
          <w:szCs w:val="24"/>
        </w:rPr>
        <w:t>选择器还包括伪类、</w:t>
      </w:r>
      <w:r w:rsidRPr="0051409F">
        <w:rPr>
          <w:rFonts w:asciiTheme="minorEastAsia" w:eastAsiaTheme="minorEastAsia" w:hAnsiTheme="minorEastAsia" w:hint="eastAsia"/>
          <w:sz w:val="24"/>
          <w:szCs w:val="24"/>
        </w:rPr>
        <w:t>伪</w:t>
      </w:r>
      <w:r w:rsidRPr="0051409F">
        <w:rPr>
          <w:rFonts w:asciiTheme="minorEastAsia" w:eastAsiaTheme="minorEastAsia" w:hAnsiTheme="minorEastAsia"/>
          <w:sz w:val="24"/>
          <w:szCs w:val="24"/>
        </w:rPr>
        <w:t>对象、用户界面、结构性、以及其它选择器。</w:t>
      </w:r>
    </w:p>
    <w:p w14:paraId="0741EE58" w14:textId="77777777" w:rsidR="00214EBE" w:rsidRDefault="00F94D41" w:rsidP="00214EBE">
      <w:pPr>
        <w:pStyle w:val="a5"/>
        <w:numPr>
          <w:ilvl w:val="0"/>
          <w:numId w:val="19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214EBE">
        <w:rPr>
          <w:rFonts w:asciiTheme="minorEastAsia" w:eastAsiaTheme="minorEastAsia" w:hAnsiTheme="minorEastAsia" w:hint="eastAsia"/>
          <w:sz w:val="24"/>
          <w:szCs w:val="24"/>
        </w:rPr>
        <w:t>jQuery</w:t>
      </w:r>
      <w:r w:rsidRPr="00214EBE">
        <w:rPr>
          <w:rFonts w:asciiTheme="minorEastAsia" w:eastAsiaTheme="minorEastAsia" w:hAnsiTheme="minorEastAsia"/>
          <w:sz w:val="24"/>
          <w:szCs w:val="24"/>
        </w:rPr>
        <w:t>事件</w:t>
      </w:r>
    </w:p>
    <w:p w14:paraId="07615148" w14:textId="77777777" w:rsidR="00F94D41" w:rsidRDefault="00F94D41" w:rsidP="00214EBE">
      <w:pPr>
        <w:pStyle w:val="a5"/>
        <w:spacing w:line="400" w:lineRule="exact"/>
        <w:ind w:left="420" w:firstLineChars="0" w:firstLine="0"/>
        <w:rPr>
          <w:ins w:id="172" w:author="秦刚" w:date="2015-04-18T08:21:00Z"/>
          <w:rFonts w:asciiTheme="minorEastAsia" w:eastAsiaTheme="minorEastAsia" w:hAnsiTheme="minorEastAsia" w:hint="eastAsia"/>
          <w:sz w:val="24"/>
          <w:szCs w:val="24"/>
        </w:rPr>
      </w:pPr>
      <w:r w:rsidRPr="00214EBE">
        <w:rPr>
          <w:rFonts w:asciiTheme="minorEastAsia" w:eastAsiaTheme="minorEastAsia" w:hAnsiTheme="minorEastAsia" w:hint="eastAsia"/>
          <w:sz w:val="24"/>
          <w:szCs w:val="24"/>
        </w:rPr>
        <w:t>jQuery</w:t>
      </w:r>
      <w:r w:rsidRPr="00214EBE">
        <w:rPr>
          <w:rFonts w:asciiTheme="minorEastAsia" w:eastAsiaTheme="minorEastAsia" w:hAnsiTheme="minorEastAsia"/>
          <w:sz w:val="24"/>
          <w:szCs w:val="24"/>
        </w:rPr>
        <w:t>事件处理方法是jQuery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中的</w:t>
      </w:r>
      <w:r w:rsidRPr="00214EBE">
        <w:rPr>
          <w:rFonts w:asciiTheme="minorEastAsia" w:eastAsiaTheme="minorEastAsia" w:hAnsiTheme="minorEastAsia"/>
          <w:sz w:val="24"/>
          <w:szCs w:val="24"/>
        </w:rPr>
        <w:t>核心函数，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事件处理</w:t>
      </w:r>
      <w:r w:rsidRPr="00214EBE">
        <w:rPr>
          <w:rFonts w:asciiTheme="minorEastAsia" w:eastAsiaTheme="minorEastAsia" w:hAnsiTheme="minorEastAsia"/>
          <w:sz w:val="24"/>
          <w:szCs w:val="24"/>
        </w:rPr>
        <w:t>程序指的是当HTML中某些事件发生时所调用的方法。</w:t>
      </w:r>
      <w:del w:id="173" w:author="秦刚" w:date="2015-04-18T08:21:00Z">
        <w:r w:rsidRPr="00214EBE" w:rsidDel="0022594E">
          <w:rPr>
            <w:rFonts w:asciiTheme="minorEastAsia" w:eastAsiaTheme="minorEastAsia" w:hAnsiTheme="minorEastAsia" w:hint="eastAsia"/>
            <w:sz w:val="24"/>
            <w:szCs w:val="24"/>
          </w:rPr>
          <w:delText>下面</w:delText>
        </w:r>
        <w:r w:rsidRPr="00214EBE" w:rsidDel="0022594E">
          <w:rPr>
            <w:rFonts w:asciiTheme="minorEastAsia" w:eastAsiaTheme="minorEastAsia" w:hAnsiTheme="minorEastAsia"/>
            <w:sz w:val="24"/>
            <w:szCs w:val="24"/>
          </w:rPr>
          <w:delText>是一些</w:delText>
        </w:r>
      </w:del>
      <w:ins w:id="174" w:author="秦刚" w:date="2015-04-18T08:21:00Z">
        <w:r w:rsidR="0022594E">
          <w:rPr>
            <w:rFonts w:asciiTheme="minorEastAsia" w:eastAsiaTheme="minorEastAsia" w:hAnsiTheme="minorEastAsia" w:hint="eastAsia"/>
            <w:sz w:val="24"/>
            <w:szCs w:val="24"/>
          </w:rPr>
          <w:t>如表x所示，</w:t>
        </w:r>
        <w:r w:rsidR="0022594E" w:rsidRPr="00214EBE">
          <w:rPr>
            <w:rFonts w:asciiTheme="minorEastAsia" w:eastAsiaTheme="minorEastAsia" w:hAnsiTheme="minorEastAsia"/>
            <w:sz w:val="24"/>
            <w:szCs w:val="24"/>
          </w:rPr>
          <w:t>是一些</w:t>
        </w:r>
      </w:ins>
      <w:r w:rsidRPr="00214EBE">
        <w:rPr>
          <w:rFonts w:asciiTheme="minorEastAsia" w:eastAsiaTheme="minorEastAsia" w:hAnsiTheme="minorEastAsia"/>
          <w:sz w:val="24"/>
          <w:szCs w:val="24"/>
        </w:rPr>
        <w:t>jQuery中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事件</w:t>
      </w:r>
      <w:r w:rsidRPr="00214EBE">
        <w:rPr>
          <w:rFonts w:asciiTheme="minorEastAsia" w:eastAsiaTheme="minorEastAsia" w:hAnsiTheme="minorEastAsia"/>
          <w:sz w:val="24"/>
          <w:szCs w:val="24"/>
        </w:rPr>
        <w:t>方法的一些例子。</w:t>
      </w:r>
    </w:p>
    <w:p w14:paraId="3B77EA2F" w14:textId="77777777" w:rsidR="0022594E" w:rsidRPr="0022594E" w:rsidRDefault="0022594E" w:rsidP="0022594E">
      <w:pPr>
        <w:pStyle w:val="a5"/>
        <w:spacing w:line="400" w:lineRule="exact"/>
        <w:ind w:left="420" w:firstLineChars="0" w:firstLine="0"/>
        <w:jc w:val="center"/>
        <w:rPr>
          <w:rFonts w:asciiTheme="minorEastAsia" w:eastAsiaTheme="minorEastAsia" w:hAnsiTheme="minorEastAsia" w:hint="eastAsia"/>
          <w:sz w:val="24"/>
          <w:szCs w:val="24"/>
          <w:rPrChange w:id="175" w:author="秦刚" w:date="2015-04-18T08:22:00Z">
            <w:rPr>
              <w:rFonts w:hint="eastAsia"/>
            </w:rPr>
          </w:rPrChange>
        </w:rPr>
        <w:pPrChange w:id="176" w:author="秦刚" w:date="2015-04-18T08:23:00Z">
          <w:pPr>
            <w:pStyle w:val="a5"/>
            <w:spacing w:line="400" w:lineRule="exact"/>
            <w:ind w:left="420" w:firstLineChars="0" w:firstLine="0"/>
          </w:pPr>
        </w:pPrChange>
      </w:pPr>
      <w:ins w:id="177" w:author="秦刚" w:date="2015-04-18T08:21:00Z">
        <w:r>
          <w:rPr>
            <w:rFonts w:asciiTheme="minorEastAsia" w:eastAsiaTheme="minorEastAsia" w:hAnsiTheme="minorEastAsia" w:hint="eastAsia"/>
            <w:sz w:val="24"/>
            <w:szCs w:val="24"/>
          </w:rPr>
          <w:t>表x</w:t>
        </w:r>
      </w:ins>
      <w:ins w:id="178" w:author="秦刚" w:date="2015-04-18T08:22:00Z">
        <w:r>
          <w:rPr>
            <w:rFonts w:asciiTheme="minorEastAsia" w:eastAsiaTheme="minorEastAsia" w:hAnsiTheme="minorEastAsia" w:hint="eastAsia"/>
            <w:sz w:val="24"/>
            <w:szCs w:val="24"/>
          </w:rPr>
          <w:t>： jQuery事件</w:t>
        </w:r>
        <w:r w:rsidRPr="0022594E">
          <w:rPr>
            <w:rFonts w:asciiTheme="minorEastAsia" w:eastAsiaTheme="minorEastAsia" w:hAnsiTheme="minorEastAsia" w:hint="eastAsia"/>
            <w:sz w:val="24"/>
            <w:szCs w:val="24"/>
            <w:rPrChange w:id="179" w:author="秦刚" w:date="2015-04-18T08:22:00Z">
              <w:rPr>
                <w:rFonts w:hint="eastAsia"/>
              </w:rPr>
            </w:rPrChange>
          </w:rPr>
          <w:t>方法</w:t>
        </w:r>
      </w:ins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3623"/>
      </w:tblGrid>
      <w:tr w:rsidR="00F94D41" w:rsidRPr="00FB1EB9" w14:paraId="168F7F8E" w14:textId="77777777" w:rsidTr="0051409F">
        <w:tc>
          <w:tcPr>
            <w:tcW w:w="4252" w:type="dxa"/>
            <w:shd w:val="clear" w:color="auto" w:fill="auto"/>
          </w:tcPr>
          <w:p w14:paraId="025FDB4E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Event函数</w:t>
            </w:r>
          </w:p>
        </w:tc>
        <w:tc>
          <w:tcPr>
            <w:tcW w:w="3623" w:type="dxa"/>
            <w:shd w:val="clear" w:color="auto" w:fill="auto"/>
          </w:tcPr>
          <w:p w14:paraId="326CE4BA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94D41" w:rsidRPr="00FB1EB9" w14:paraId="434B0D93" w14:textId="77777777" w:rsidTr="0051409F">
        <w:tc>
          <w:tcPr>
            <w:tcW w:w="4252" w:type="dxa"/>
            <w:shd w:val="clear" w:color="auto" w:fill="auto"/>
          </w:tcPr>
          <w:p w14:paraId="1A1D15BF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</w:t>
            </w: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selector</w:t>
            </w:r>
            <w:proofErr w:type="gramEnd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.click(function)</w:t>
            </w:r>
          </w:p>
        </w:tc>
        <w:tc>
          <w:tcPr>
            <w:tcW w:w="3623" w:type="dxa"/>
            <w:shd w:val="clear" w:color="auto" w:fill="auto"/>
          </w:tcPr>
          <w:p w14:paraId="68D80BD6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被选元素点击时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事件</w:t>
            </w:r>
          </w:p>
        </w:tc>
      </w:tr>
      <w:tr w:rsidR="00F94D41" w:rsidRPr="00FB1EB9" w14:paraId="06ED8735" w14:textId="77777777" w:rsidTr="0051409F">
        <w:tc>
          <w:tcPr>
            <w:tcW w:w="4252" w:type="dxa"/>
            <w:shd w:val="clear" w:color="auto" w:fill="auto"/>
          </w:tcPr>
          <w:p w14:paraId="31548B68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</w:t>
            </w: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selector</w:t>
            </w:r>
            <w:proofErr w:type="gramEnd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.focus(function)</w:t>
            </w:r>
          </w:p>
        </w:tc>
        <w:tc>
          <w:tcPr>
            <w:tcW w:w="3623" w:type="dxa"/>
            <w:shd w:val="clear" w:color="auto" w:fill="auto"/>
          </w:tcPr>
          <w:p w14:paraId="1374E7CE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被选元素获取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焦点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时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事件</w:t>
            </w:r>
          </w:p>
        </w:tc>
      </w:tr>
      <w:tr w:rsidR="00F94D41" w:rsidRPr="00FB1EB9" w14:paraId="3F0088EE" w14:textId="77777777" w:rsidTr="0051409F">
        <w:tc>
          <w:tcPr>
            <w:tcW w:w="4252" w:type="dxa"/>
            <w:shd w:val="clear" w:color="auto" w:fill="auto"/>
          </w:tcPr>
          <w:p w14:paraId="6168A6A9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</w:t>
            </w:r>
            <w:proofErr w:type="gramStart"/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selector</w:t>
            </w:r>
            <w:proofErr w:type="gramEnd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.mouseenter(function)</w:t>
            </w:r>
          </w:p>
        </w:tc>
        <w:tc>
          <w:tcPr>
            <w:tcW w:w="3623" w:type="dxa"/>
            <w:shd w:val="clear" w:color="auto" w:fill="auto"/>
          </w:tcPr>
          <w:p w14:paraId="06CE9A42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当鼠标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进入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被选元素时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事件</w:t>
            </w:r>
          </w:p>
        </w:tc>
      </w:tr>
    </w:tbl>
    <w:p w14:paraId="1291D9B9" w14:textId="77777777" w:rsidR="00214EBE" w:rsidRDefault="00F94D41" w:rsidP="00214EBE">
      <w:pPr>
        <w:pStyle w:val="a5"/>
        <w:numPr>
          <w:ilvl w:val="0"/>
          <w:numId w:val="19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214EBE">
        <w:rPr>
          <w:rFonts w:asciiTheme="minorEastAsia" w:eastAsiaTheme="minorEastAsia" w:hAnsiTheme="minorEastAsia"/>
          <w:sz w:val="24"/>
          <w:szCs w:val="24"/>
        </w:rPr>
        <w:t>jQuery</w:t>
      </w:r>
      <w:proofErr w:type="gramEnd"/>
      <w:r w:rsidRPr="00214EB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AJAX</w:t>
      </w:r>
    </w:p>
    <w:p w14:paraId="005A37B9" w14:textId="77777777" w:rsidR="00214EBE" w:rsidRDefault="00F94D41" w:rsidP="00214EBE">
      <w:pPr>
        <w:pStyle w:val="a5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214EBE">
        <w:rPr>
          <w:rFonts w:asciiTheme="minorEastAsia" w:eastAsiaTheme="minorEastAsia" w:hAnsiTheme="minorEastAsia" w:hint="eastAsia"/>
          <w:sz w:val="24"/>
          <w:szCs w:val="24"/>
        </w:rPr>
        <w:t>AJAX(</w:t>
      </w:r>
      <w:r w:rsidRPr="00214EBE">
        <w:rPr>
          <w:rFonts w:asciiTheme="minorEastAsia" w:eastAsiaTheme="minorEastAsia" w:hAnsiTheme="minorEastAsia"/>
          <w:sz w:val="24"/>
          <w:szCs w:val="24"/>
        </w:rPr>
        <w:t>Asynchronous JavaScript and XML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)是</w:t>
      </w:r>
      <w:r w:rsidRPr="00214EBE">
        <w:rPr>
          <w:rFonts w:asciiTheme="minorEastAsia" w:eastAsiaTheme="minorEastAsia" w:hAnsiTheme="minorEastAsia"/>
          <w:sz w:val="24"/>
          <w:szCs w:val="24"/>
        </w:rPr>
        <w:t>异步的JavaScript和XML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214EBE">
        <w:rPr>
          <w:rFonts w:asciiTheme="minorEastAsia" w:eastAsiaTheme="minorEastAsia" w:hAnsiTheme="minorEastAsia"/>
          <w:sz w:val="24"/>
          <w:szCs w:val="24"/>
        </w:rPr>
        <w:t>技术，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它能够</w:t>
      </w:r>
      <w:r w:rsidRPr="00214EBE">
        <w:rPr>
          <w:rFonts w:asciiTheme="minorEastAsia" w:eastAsiaTheme="minorEastAsia" w:hAnsiTheme="minorEastAsia"/>
          <w:sz w:val="24"/>
          <w:szCs w:val="24"/>
        </w:rPr>
        <w:t>在不重载整个网页的情况下，通过后台加载数据，并在网页上显示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。现在</w:t>
      </w:r>
      <w:r w:rsidRPr="00214EBE">
        <w:rPr>
          <w:rFonts w:asciiTheme="minorEastAsia" w:eastAsiaTheme="minorEastAsia" w:hAnsiTheme="minorEastAsia"/>
          <w:sz w:val="24"/>
          <w:szCs w:val="24"/>
        </w:rPr>
        <w:t>很多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Web</w:t>
      </w:r>
      <w:r w:rsidRPr="00214EBE">
        <w:rPr>
          <w:rFonts w:asciiTheme="minorEastAsia" w:eastAsiaTheme="minorEastAsia" w:hAnsiTheme="minorEastAsia"/>
          <w:sz w:val="24"/>
          <w:szCs w:val="24"/>
        </w:rPr>
        <w:t>应用程序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都使用</w:t>
      </w:r>
      <w:r w:rsidRPr="00214EBE">
        <w:rPr>
          <w:rFonts w:asciiTheme="minorEastAsia" w:eastAsiaTheme="minorEastAsia" w:hAnsiTheme="minorEastAsia"/>
          <w:sz w:val="24"/>
          <w:szCs w:val="24"/>
        </w:rPr>
        <w:t>了AJAX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技术</w:t>
      </w:r>
      <w:r w:rsidRPr="00214EBE">
        <w:rPr>
          <w:rFonts w:asciiTheme="minorEastAsia" w:eastAsiaTheme="minorEastAsia" w:hAnsiTheme="minorEastAsia"/>
          <w:sz w:val="24"/>
          <w:szCs w:val="24"/>
        </w:rPr>
        <w:t>，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比如</w:t>
      </w:r>
      <w:r w:rsidRPr="00214EBE">
        <w:rPr>
          <w:rFonts w:asciiTheme="minorEastAsia" w:eastAsiaTheme="minorEastAsia" w:hAnsiTheme="minorEastAsia"/>
          <w:sz w:val="24"/>
          <w:szCs w:val="24"/>
        </w:rPr>
        <w:t>谷歌地图、腾讯微博、人人网等。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jQuery</w:t>
      </w:r>
      <w:r w:rsidRPr="00214EBE">
        <w:rPr>
          <w:rFonts w:asciiTheme="minorEastAsia" w:eastAsiaTheme="minorEastAsia" w:hAnsiTheme="minorEastAsia"/>
          <w:sz w:val="24"/>
          <w:szCs w:val="24"/>
        </w:rPr>
        <w:t>提供了多个与AJAX有关的方法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，开发者</w:t>
      </w:r>
      <w:r w:rsidRPr="00214EBE">
        <w:rPr>
          <w:rFonts w:asciiTheme="minorEastAsia" w:eastAsiaTheme="minorEastAsia" w:hAnsiTheme="minorEastAsia"/>
          <w:sz w:val="24"/>
          <w:szCs w:val="24"/>
        </w:rPr>
        <w:t>只需配置一些必要的参数就能使用。</w:t>
      </w:r>
    </w:p>
    <w:p w14:paraId="20185973" w14:textId="77777777" w:rsidR="00F94D41" w:rsidRPr="00214EBE" w:rsidRDefault="00F94D41" w:rsidP="00214EBE">
      <w:pPr>
        <w:pStyle w:val="a5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214EBE">
        <w:rPr>
          <w:rFonts w:asciiTheme="minorEastAsia" w:eastAsiaTheme="minorEastAsia" w:hAnsiTheme="minorEastAsia" w:hint="eastAsia"/>
          <w:sz w:val="24"/>
          <w:szCs w:val="24"/>
        </w:rPr>
        <w:t>$(</w:t>
      </w:r>
      <w:r w:rsidRPr="00214EBE">
        <w:rPr>
          <w:rFonts w:asciiTheme="minorEastAsia" w:eastAsiaTheme="minorEastAsia" w:hAnsiTheme="minorEastAsia"/>
          <w:sz w:val="24"/>
          <w:szCs w:val="24"/>
        </w:rPr>
        <w:t>"selector"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).</w:t>
      </w:r>
      <w:r w:rsidRPr="00214EBE">
        <w:rPr>
          <w:rFonts w:asciiTheme="minorEastAsia" w:eastAsiaTheme="minorEastAsia" w:hAnsiTheme="minorEastAsia"/>
          <w:sz w:val="24"/>
          <w:szCs w:val="24"/>
        </w:rPr>
        <w:t>load()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方法表示</w:t>
      </w:r>
      <w:r w:rsidRPr="00214EBE">
        <w:rPr>
          <w:rFonts w:asciiTheme="minorEastAsia" w:eastAsiaTheme="minorEastAsia" w:hAnsiTheme="minorEastAsia"/>
          <w:sz w:val="24"/>
          <w:szCs w:val="24"/>
        </w:rPr>
        <w:t>能服务器加载数据，并将获取的数据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放入</w:t>
      </w:r>
      <w:r w:rsidRPr="00214EBE">
        <w:rPr>
          <w:rFonts w:asciiTheme="minorEastAsia" w:eastAsiaTheme="minorEastAsia" w:hAnsiTheme="minorEastAsia"/>
          <w:sz w:val="24"/>
          <w:szCs w:val="24"/>
        </w:rPr>
        <w:t>在被选元素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中，$.get()方法</w:t>
      </w:r>
      <w:r w:rsidRPr="00214EBE">
        <w:rPr>
          <w:rFonts w:asciiTheme="minorEastAsia" w:eastAsiaTheme="minorEastAsia" w:hAnsiTheme="minorEastAsia"/>
          <w:sz w:val="24"/>
          <w:szCs w:val="24"/>
        </w:rPr>
        <w:t>表示通过HTTP GET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Pr="00214EBE">
        <w:rPr>
          <w:rFonts w:asciiTheme="minorEastAsia" w:eastAsiaTheme="minorEastAsia" w:hAnsiTheme="minorEastAsia"/>
          <w:sz w:val="24"/>
          <w:szCs w:val="24"/>
        </w:rPr>
        <w:t>从服务器上请求数据，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$.post()方法</w:t>
      </w:r>
      <w:r w:rsidRPr="00214EBE">
        <w:rPr>
          <w:rFonts w:asciiTheme="minorEastAsia" w:eastAsiaTheme="minorEastAsia" w:hAnsiTheme="minorEastAsia"/>
          <w:sz w:val="24"/>
          <w:szCs w:val="24"/>
        </w:rPr>
        <w:t>表示通过HTTP POST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Pr="00214EBE">
        <w:rPr>
          <w:rFonts w:asciiTheme="minorEastAsia" w:eastAsiaTheme="minorEastAsia" w:hAnsiTheme="minorEastAsia"/>
          <w:sz w:val="24"/>
          <w:szCs w:val="24"/>
        </w:rPr>
        <w:t>从服务器上请求数据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。这三个</w:t>
      </w:r>
      <w:r w:rsidRPr="00214EBE">
        <w:rPr>
          <w:rFonts w:asciiTheme="minorEastAsia" w:eastAsiaTheme="minorEastAsia" w:hAnsiTheme="minorEastAsia"/>
          <w:sz w:val="24"/>
          <w:szCs w:val="24"/>
        </w:rPr>
        <w:t>方法都</w:t>
      </w:r>
      <w:r w:rsidRPr="00214EBE">
        <w:rPr>
          <w:rFonts w:asciiTheme="minorEastAsia" w:eastAsiaTheme="minorEastAsia" w:hAnsiTheme="minorEastAsia"/>
          <w:sz w:val="24"/>
          <w:szCs w:val="24"/>
        </w:rPr>
        <w:lastRenderedPageBreak/>
        <w:t>有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URL（请求</w:t>
      </w:r>
      <w:r w:rsidRPr="00214EBE">
        <w:rPr>
          <w:rFonts w:asciiTheme="minorEastAsia" w:eastAsiaTheme="minorEastAsia" w:hAnsiTheme="minorEastAsia"/>
          <w:sz w:val="24"/>
          <w:szCs w:val="24"/>
        </w:rPr>
        <w:t>的链接）和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call</w:t>
      </w:r>
      <w:r w:rsidRPr="00214EBE">
        <w:rPr>
          <w:rFonts w:asciiTheme="minorEastAsia" w:eastAsiaTheme="minorEastAsia" w:hAnsiTheme="minorEastAsia"/>
          <w:sz w:val="24"/>
          <w:szCs w:val="24"/>
        </w:rPr>
        <w:t>back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（请求</w:t>
      </w:r>
      <w:r w:rsidRPr="00214EBE">
        <w:rPr>
          <w:rFonts w:asciiTheme="minorEastAsia" w:eastAsiaTheme="minorEastAsia" w:hAnsiTheme="minorEastAsia"/>
          <w:sz w:val="24"/>
          <w:szCs w:val="24"/>
        </w:rPr>
        <w:t>成功后所执行的函数）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两个</w:t>
      </w:r>
      <w:r w:rsidRPr="00214EBE">
        <w:rPr>
          <w:rFonts w:asciiTheme="minorEastAsia" w:eastAsiaTheme="minorEastAsia" w:hAnsiTheme="minorEastAsia"/>
          <w:sz w:val="24"/>
          <w:szCs w:val="24"/>
        </w:rPr>
        <w:t>参数，其中load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214EBE">
        <w:rPr>
          <w:rFonts w:asciiTheme="minorEastAsia" w:eastAsiaTheme="minorEastAsia" w:hAnsiTheme="minorEastAsia"/>
          <w:sz w:val="24"/>
          <w:szCs w:val="24"/>
        </w:rPr>
        <w:t>post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方法</w:t>
      </w:r>
      <w:r w:rsidRPr="00214EBE">
        <w:rPr>
          <w:rFonts w:asciiTheme="minorEastAsia" w:eastAsiaTheme="minorEastAsia" w:hAnsiTheme="minorEastAsia"/>
          <w:sz w:val="24"/>
          <w:szCs w:val="24"/>
        </w:rPr>
        <w:t>还有data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（连同</w:t>
      </w:r>
      <w:r w:rsidRPr="00214EBE">
        <w:rPr>
          <w:rFonts w:asciiTheme="minorEastAsia" w:eastAsiaTheme="minorEastAsia" w:hAnsiTheme="minorEastAsia"/>
          <w:sz w:val="24"/>
          <w:szCs w:val="24"/>
        </w:rPr>
        <w:t>请求发送的数据）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参数</w:t>
      </w:r>
      <w:r w:rsidRPr="00214EBE">
        <w:rPr>
          <w:rFonts w:asciiTheme="minorEastAsia" w:eastAsiaTheme="minorEastAsia" w:hAnsiTheme="minorEastAsia"/>
          <w:sz w:val="24"/>
          <w:szCs w:val="24"/>
        </w:rPr>
        <w:t>。</w:t>
      </w:r>
    </w:p>
    <w:p w14:paraId="612C4ED1" w14:textId="77777777" w:rsidR="00B10369" w:rsidRDefault="00F94D41" w:rsidP="00B10369">
      <w:pPr>
        <w:pStyle w:val="a5"/>
        <w:numPr>
          <w:ilvl w:val="0"/>
          <w:numId w:val="19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B10369">
        <w:rPr>
          <w:rFonts w:asciiTheme="minorEastAsia" w:eastAsiaTheme="minorEastAsia" w:hAnsiTheme="minorEastAsia" w:hint="eastAsia"/>
          <w:sz w:val="24"/>
          <w:szCs w:val="24"/>
        </w:rPr>
        <w:t>jQuery遍历</w:t>
      </w:r>
      <w:r w:rsidRPr="00B10369">
        <w:rPr>
          <w:rFonts w:asciiTheme="minorEastAsia" w:eastAsiaTheme="minorEastAsia" w:hAnsiTheme="minorEastAsia"/>
          <w:sz w:val="24"/>
          <w:szCs w:val="24"/>
        </w:rPr>
        <w:t>函数</w:t>
      </w:r>
    </w:p>
    <w:p w14:paraId="7BD89F6F" w14:textId="77777777" w:rsidR="00F94D41" w:rsidRDefault="00F94D41" w:rsidP="00B10369">
      <w:pPr>
        <w:pStyle w:val="a5"/>
        <w:spacing w:line="400" w:lineRule="exact"/>
        <w:ind w:left="420" w:firstLineChars="0" w:firstLine="0"/>
        <w:rPr>
          <w:ins w:id="180" w:author="秦刚" w:date="2015-04-18T08:21:00Z"/>
          <w:rFonts w:asciiTheme="minorEastAsia" w:eastAsiaTheme="minorEastAsia" w:hAnsiTheme="minorEastAsia" w:hint="eastAsia"/>
          <w:sz w:val="24"/>
          <w:szCs w:val="24"/>
        </w:rPr>
      </w:pPr>
      <w:r w:rsidRPr="00B10369">
        <w:rPr>
          <w:rFonts w:asciiTheme="minorEastAsia" w:eastAsiaTheme="minorEastAsia" w:hAnsiTheme="minorEastAsia" w:hint="eastAsia"/>
          <w:sz w:val="24"/>
          <w:szCs w:val="24"/>
        </w:rPr>
        <w:t>jQuery遍历</w:t>
      </w:r>
      <w:r w:rsidRPr="00B10369">
        <w:rPr>
          <w:rFonts w:asciiTheme="minorEastAsia" w:eastAsiaTheme="minorEastAsia" w:hAnsiTheme="minorEastAsia"/>
          <w:sz w:val="24"/>
          <w:szCs w:val="24"/>
        </w:rPr>
        <w:t>函数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包括</w:t>
      </w:r>
      <w:r w:rsidRPr="00B10369">
        <w:rPr>
          <w:rFonts w:asciiTheme="minorEastAsia" w:eastAsiaTheme="minorEastAsia" w:hAnsiTheme="minorEastAsia"/>
          <w:sz w:val="24"/>
          <w:szCs w:val="24"/>
        </w:rPr>
        <w:t>了用于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筛选</w:t>
      </w:r>
      <w:r w:rsidRPr="00B10369">
        <w:rPr>
          <w:rFonts w:asciiTheme="minorEastAsia" w:eastAsiaTheme="minorEastAsia" w:hAnsiTheme="minorEastAsia"/>
          <w:sz w:val="24"/>
          <w:szCs w:val="24"/>
        </w:rPr>
        <w:t>、查找和串联元素的方法</w:t>
      </w:r>
      <w:ins w:id="181" w:author="秦刚" w:date="2015-04-18T08:21:00Z">
        <w:r w:rsidR="0022594E">
          <w:rPr>
            <w:rFonts w:asciiTheme="minorEastAsia" w:eastAsiaTheme="minorEastAsia" w:hAnsiTheme="minorEastAsia" w:hint="eastAsia"/>
            <w:sz w:val="24"/>
            <w:szCs w:val="24"/>
          </w:rPr>
          <w:t>，如表x所示。</w:t>
        </w:r>
      </w:ins>
    </w:p>
    <w:p w14:paraId="40695AAA" w14:textId="77777777" w:rsidR="0022594E" w:rsidRPr="00B10369" w:rsidRDefault="0022594E" w:rsidP="0022594E">
      <w:pPr>
        <w:pStyle w:val="a5"/>
        <w:spacing w:line="400" w:lineRule="exact"/>
        <w:ind w:left="420" w:firstLineChars="0" w:firstLine="0"/>
        <w:jc w:val="center"/>
        <w:rPr>
          <w:rFonts w:asciiTheme="minorEastAsia" w:eastAsiaTheme="minorEastAsia" w:hAnsiTheme="minorEastAsia" w:hint="eastAsia"/>
          <w:sz w:val="24"/>
          <w:szCs w:val="24"/>
        </w:rPr>
        <w:pPrChange w:id="182" w:author="秦刚" w:date="2015-04-18T08:23:00Z">
          <w:pPr>
            <w:pStyle w:val="a5"/>
            <w:spacing w:line="400" w:lineRule="exact"/>
            <w:ind w:left="420" w:firstLineChars="0" w:firstLine="0"/>
          </w:pPr>
        </w:pPrChange>
      </w:pPr>
      <w:ins w:id="183" w:author="秦刚" w:date="2015-04-18T08:21:00Z">
        <w:r>
          <w:rPr>
            <w:rFonts w:asciiTheme="minorEastAsia" w:eastAsiaTheme="minorEastAsia" w:hAnsiTheme="minorEastAsia" w:hint="eastAsia"/>
            <w:sz w:val="24"/>
            <w:szCs w:val="24"/>
          </w:rPr>
          <w:t>表x： jQuery遍历函数</w:t>
        </w:r>
      </w:ins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5607"/>
      </w:tblGrid>
      <w:tr w:rsidR="00F94D41" w:rsidRPr="00FB1EB9" w14:paraId="7026159D" w14:textId="77777777" w:rsidTr="004142BA">
        <w:tc>
          <w:tcPr>
            <w:tcW w:w="2268" w:type="dxa"/>
            <w:shd w:val="clear" w:color="auto" w:fill="auto"/>
          </w:tcPr>
          <w:p w14:paraId="24C7F09E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函数</w:t>
            </w:r>
          </w:p>
        </w:tc>
        <w:tc>
          <w:tcPr>
            <w:tcW w:w="5607" w:type="dxa"/>
            <w:shd w:val="clear" w:color="auto" w:fill="auto"/>
          </w:tcPr>
          <w:p w14:paraId="2566B478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94D41" w:rsidRPr="00FB1EB9" w14:paraId="45CA51D9" w14:textId="77777777" w:rsidTr="004142BA">
        <w:tc>
          <w:tcPr>
            <w:tcW w:w="2268" w:type="dxa"/>
            <w:shd w:val="clear" w:color="auto" w:fill="auto"/>
          </w:tcPr>
          <w:p w14:paraId="001826D1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.children</w:t>
            </w:r>
            <w:proofErr w:type="gramEnd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()</w:t>
            </w:r>
          </w:p>
        </w:tc>
        <w:tc>
          <w:tcPr>
            <w:tcW w:w="5607" w:type="dxa"/>
            <w:shd w:val="clear" w:color="auto" w:fill="auto"/>
          </w:tcPr>
          <w:p w14:paraId="3995E04A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匹配元素集合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中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每个元素的所有子元素</w:t>
            </w:r>
          </w:p>
        </w:tc>
      </w:tr>
      <w:tr w:rsidR="00F94D41" w:rsidRPr="00FB1EB9" w14:paraId="0E345282" w14:textId="77777777" w:rsidTr="004142BA">
        <w:tc>
          <w:tcPr>
            <w:tcW w:w="2268" w:type="dxa"/>
            <w:shd w:val="clear" w:color="auto" w:fill="auto"/>
          </w:tcPr>
          <w:p w14:paraId="7DB2C693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.each</w:t>
            </w:r>
            <w:proofErr w:type="gramEnd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()</w:t>
            </w:r>
          </w:p>
        </w:tc>
        <w:tc>
          <w:tcPr>
            <w:tcW w:w="5607" w:type="dxa"/>
            <w:shd w:val="clear" w:color="auto" w:fill="auto"/>
          </w:tcPr>
          <w:p w14:paraId="4E78DFF3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对jQ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uery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对象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进行迭代</w:t>
            </w:r>
          </w:p>
        </w:tc>
      </w:tr>
      <w:tr w:rsidR="00F94D41" w:rsidRPr="00FB1EB9" w14:paraId="6FCBAE01" w14:textId="77777777" w:rsidTr="004142BA">
        <w:tc>
          <w:tcPr>
            <w:tcW w:w="2268" w:type="dxa"/>
            <w:shd w:val="clear" w:color="auto" w:fill="auto"/>
          </w:tcPr>
          <w:p w14:paraId="084E07EB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.find</w:t>
            </w:r>
            <w:proofErr w:type="gramEnd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()</w:t>
            </w:r>
          </w:p>
        </w:tc>
        <w:tc>
          <w:tcPr>
            <w:tcW w:w="5607" w:type="dxa"/>
            <w:shd w:val="clear" w:color="auto" w:fill="auto"/>
          </w:tcPr>
          <w:p w14:paraId="349268CF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在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匹配元素集合中查找符合条件的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所有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子元素</w:t>
            </w:r>
          </w:p>
        </w:tc>
      </w:tr>
      <w:tr w:rsidR="00F94D41" w:rsidRPr="00FB1EB9" w14:paraId="77A15198" w14:textId="77777777" w:rsidTr="004142BA">
        <w:tc>
          <w:tcPr>
            <w:tcW w:w="2268" w:type="dxa"/>
            <w:shd w:val="clear" w:color="auto" w:fill="auto"/>
          </w:tcPr>
          <w:p w14:paraId="73DF5046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.eq</w:t>
            </w:r>
            <w:proofErr w:type="gramEnd"/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()</w:t>
            </w:r>
          </w:p>
        </w:tc>
        <w:tc>
          <w:tcPr>
            <w:tcW w:w="5607" w:type="dxa"/>
            <w:shd w:val="clear" w:color="auto" w:fill="auto"/>
          </w:tcPr>
          <w:p w14:paraId="59178DA1" w14:textId="77777777" w:rsidR="00F94D41" w:rsidRPr="00FB1EB9" w:rsidRDefault="00F94D41" w:rsidP="00E31BA5">
            <w:pPr>
              <w:pStyle w:val="a5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获取匹配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元素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集合中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指定索引的元素</w:t>
            </w:r>
          </w:p>
        </w:tc>
      </w:tr>
    </w:tbl>
    <w:p w14:paraId="02C43AF2" w14:textId="77777777" w:rsidR="00B10369" w:rsidRDefault="00F94D41" w:rsidP="00B10369">
      <w:pPr>
        <w:pStyle w:val="a5"/>
        <w:numPr>
          <w:ilvl w:val="0"/>
          <w:numId w:val="19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10369">
        <w:rPr>
          <w:rFonts w:asciiTheme="minorEastAsia" w:eastAsiaTheme="minorEastAsia" w:hAnsiTheme="minorEastAsia" w:hint="eastAsia"/>
          <w:sz w:val="24"/>
          <w:szCs w:val="24"/>
        </w:rPr>
        <w:t>jQuery</w:t>
      </w:r>
      <w:proofErr w:type="gramEnd"/>
      <w:r w:rsidRPr="00B10369">
        <w:rPr>
          <w:rFonts w:asciiTheme="minorEastAsia" w:eastAsiaTheme="minorEastAsia" w:hAnsiTheme="minorEastAsia"/>
          <w:sz w:val="24"/>
          <w:szCs w:val="24"/>
        </w:rPr>
        <w:t xml:space="preserve"> UI</w:t>
      </w:r>
    </w:p>
    <w:p w14:paraId="3D15F9CE" w14:textId="77777777" w:rsidR="00F94D41" w:rsidRPr="00B10369" w:rsidRDefault="00F94D41" w:rsidP="00B10369">
      <w:pPr>
        <w:pStyle w:val="a5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10369">
        <w:rPr>
          <w:rFonts w:asciiTheme="minorEastAsia" w:eastAsiaTheme="minorEastAsia" w:hAnsiTheme="minorEastAsia"/>
          <w:sz w:val="24"/>
          <w:szCs w:val="24"/>
        </w:rPr>
        <w:t>jQuery UI是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以</w:t>
      </w:r>
      <w:r w:rsidRPr="00B10369">
        <w:rPr>
          <w:rFonts w:asciiTheme="minorEastAsia" w:eastAsiaTheme="minorEastAsia" w:hAnsiTheme="minorEastAsia"/>
          <w:sz w:val="24"/>
          <w:szCs w:val="24"/>
        </w:rPr>
        <w:t>jQuery为基础的开源网页用户界面代码库。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包含</w:t>
      </w:r>
      <w:r w:rsidRPr="00B10369">
        <w:rPr>
          <w:rFonts w:asciiTheme="minorEastAsia" w:eastAsiaTheme="minorEastAsia" w:hAnsiTheme="minorEastAsia"/>
          <w:sz w:val="24"/>
          <w:szCs w:val="24"/>
        </w:rPr>
        <w:t>底层用户交互、动画、特效和可更换主题的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可视</w:t>
      </w:r>
      <w:r w:rsidRPr="00B10369">
        <w:rPr>
          <w:rFonts w:asciiTheme="minorEastAsia" w:eastAsiaTheme="minorEastAsia" w:hAnsiTheme="minorEastAsia"/>
          <w:sz w:val="24"/>
          <w:szCs w:val="24"/>
        </w:rPr>
        <w:t>控件，可以直接使用它来构建具有很好交互性的Web应用程序。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包含了</w:t>
      </w:r>
      <w:r w:rsidRPr="00B10369">
        <w:rPr>
          <w:rFonts w:asciiTheme="minorEastAsia" w:eastAsiaTheme="minorEastAsia" w:hAnsiTheme="minorEastAsia"/>
          <w:sz w:val="24"/>
          <w:szCs w:val="24"/>
        </w:rPr>
        <w:t>拖拽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B10369">
        <w:rPr>
          <w:rFonts w:asciiTheme="minorEastAsia" w:eastAsiaTheme="minorEastAsia" w:hAnsiTheme="minorEastAsia"/>
          <w:sz w:val="24"/>
          <w:szCs w:val="24"/>
        </w:rPr>
        <w:t>放置、缩放、选择、排序、折叠面板、自动完成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B10369">
        <w:rPr>
          <w:rFonts w:asciiTheme="minorEastAsia" w:eastAsiaTheme="minorEastAsia" w:hAnsiTheme="minorEastAsia"/>
          <w:sz w:val="24"/>
          <w:szCs w:val="24"/>
        </w:rPr>
        <w:t>按钮、日期选择器、对话框、菜单、进度条、标签页、工具提示框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等一些</w:t>
      </w:r>
      <w:r w:rsidRPr="00B10369">
        <w:rPr>
          <w:rFonts w:asciiTheme="minorEastAsia" w:eastAsiaTheme="minorEastAsia" w:hAnsiTheme="minorEastAsia"/>
          <w:sz w:val="24"/>
          <w:szCs w:val="24"/>
        </w:rPr>
        <w:t>其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它</w:t>
      </w:r>
      <w:r w:rsidRPr="00B10369">
        <w:rPr>
          <w:rFonts w:asciiTheme="minorEastAsia" w:eastAsiaTheme="minorEastAsia" w:hAnsiTheme="minorEastAsia"/>
          <w:sz w:val="24"/>
          <w:szCs w:val="24"/>
        </w:rPr>
        <w:t>的工具、特效和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部件</w:t>
      </w:r>
      <w:r w:rsidRPr="00B10369">
        <w:rPr>
          <w:rFonts w:asciiTheme="minorEastAsia" w:eastAsiaTheme="minorEastAsia" w:hAnsiTheme="minorEastAsia"/>
          <w:sz w:val="24"/>
          <w:szCs w:val="24"/>
        </w:rPr>
        <w:t>库。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目前</w:t>
      </w:r>
      <w:r w:rsidRPr="00B10369">
        <w:rPr>
          <w:rFonts w:asciiTheme="minorEastAsia" w:eastAsiaTheme="minorEastAsia" w:hAnsiTheme="minorEastAsia"/>
          <w:sz w:val="24"/>
          <w:szCs w:val="24"/>
        </w:rPr>
        <w:t>jQuery UI的最新版本是v1.11.4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0F1D2DE8" w14:textId="77777777" w:rsidR="00F94D41" w:rsidRPr="00B515DD" w:rsidRDefault="00F94D41" w:rsidP="00B515DD">
      <w:pPr>
        <w:pStyle w:val="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184" w:name="_Toc417052859"/>
      <w:r w:rsidRPr="00B515DD">
        <w:rPr>
          <w:rFonts w:asciiTheme="majorEastAsia" w:hAnsiTheme="majorEastAsia"/>
          <w:sz w:val="24"/>
          <w:szCs w:val="24"/>
        </w:rPr>
        <w:t>Bootstrap</w:t>
      </w:r>
      <w:r w:rsidRPr="00B515DD">
        <w:rPr>
          <w:rFonts w:asciiTheme="majorEastAsia" w:hAnsiTheme="majorEastAsia" w:hint="eastAsia"/>
          <w:sz w:val="24"/>
          <w:szCs w:val="24"/>
        </w:rPr>
        <w:t>前端开发框架介绍</w:t>
      </w:r>
      <w:bookmarkEnd w:id="184"/>
    </w:p>
    <w:p w14:paraId="6D76CE22" w14:textId="77777777"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Bootstrap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是一个Web前端CSS框架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是基于HTML、CSS和JavaScript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采用HTML5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文档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类型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。Bootstrap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中包含了丰富的Web组件，根据这些组件，可以快速搭建一个漂亮、功能完备的网站。其中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包括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以下组件：下拉菜单、按钮组、按钮下拉菜单、导航、导航条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面包屑、分页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排版、缩略图、警告对话框、进度条、媒体对象等。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目前Bootstra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p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最新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版本为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v3.3.4，不再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支持IE6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/7，对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IE8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支持也相对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较少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</w:p>
    <w:p w14:paraId="01CED8AE" w14:textId="77777777" w:rsidR="00F94D41" w:rsidRPr="00B515DD" w:rsidRDefault="00F94D41" w:rsidP="00B515DD">
      <w:pPr>
        <w:pStyle w:val="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185" w:name="_Toc417052860"/>
      <w:r w:rsidRPr="00B515DD">
        <w:rPr>
          <w:rFonts w:asciiTheme="majorEastAsia" w:hAnsiTheme="majorEastAsia"/>
          <w:sz w:val="24"/>
          <w:szCs w:val="24"/>
        </w:rPr>
        <w:t>Plupload</w:t>
      </w:r>
      <w:r w:rsidRPr="00B515DD">
        <w:rPr>
          <w:rFonts w:asciiTheme="majorEastAsia" w:hAnsiTheme="majorEastAsia" w:hint="eastAsia"/>
          <w:sz w:val="24"/>
          <w:szCs w:val="24"/>
        </w:rPr>
        <w:t>多文件上传插件介绍</w:t>
      </w:r>
      <w:bookmarkEnd w:id="185"/>
    </w:p>
    <w:p w14:paraId="775B3518" w14:textId="77777777"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Plupload是一个多文件、大文件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分块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（如果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浏览器支持）、支持HTML5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flash、silverlight、html4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上传，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提供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比较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全面的参数设置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（每个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参数都有一个默认选项），以及事件反馈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根据事件可以获取上传文件的状态。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例如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：</w:t>
      </w:r>
    </w:p>
    <w:p w14:paraId="0110C82B" w14:textId="77777777"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&lt;</w:t>
      </w:r>
      <w:proofErr w:type="gramStart"/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div</w:t>
      </w:r>
      <w:proofErr w:type="gramEnd"/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id="uploader"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&gt;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&lt;/div&gt;</w:t>
      </w:r>
    </w:p>
    <w:p w14:paraId="7BDBDA22" w14:textId="77777777"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&lt;</w:t>
      </w:r>
      <w:proofErr w:type="gramStart"/>
      <w:r w:rsidRPr="00FB1EB9">
        <w:rPr>
          <w:rFonts w:asciiTheme="minorEastAsia" w:eastAsiaTheme="minorEastAsia" w:hAnsiTheme="minorEastAsia" w:cstheme="minorBidi"/>
          <w:sz w:val="24"/>
          <w:szCs w:val="24"/>
        </w:rPr>
        <w:t>script</w:t>
      </w:r>
      <w:proofErr w:type="gramEnd"/>
      <w:r w:rsidRPr="00FB1EB9">
        <w:rPr>
          <w:rFonts w:asciiTheme="minorEastAsia" w:eastAsiaTheme="minorEastAsia" w:hAnsiTheme="minorEastAsia" w:cstheme="minorBidi"/>
          <w:sz w:val="24"/>
          <w:szCs w:val="24"/>
        </w:rPr>
        <w:t>&gt;</w:t>
      </w:r>
    </w:p>
    <w:p w14:paraId="3C4C3341" w14:textId="77777777"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   $("#</w:t>
      </w:r>
      <w:proofErr w:type="gramStart"/>
      <w:r w:rsidRPr="00FB1EB9">
        <w:rPr>
          <w:rFonts w:asciiTheme="minorEastAsia" w:eastAsiaTheme="minorEastAsia" w:hAnsiTheme="minorEastAsia" w:cstheme="minorBidi"/>
          <w:sz w:val="24"/>
          <w:szCs w:val="24"/>
        </w:rPr>
        <w:t>uploader</w:t>
      </w:r>
      <w:proofErr w:type="gramEnd"/>
      <w:r w:rsidRPr="00FB1EB9">
        <w:rPr>
          <w:rFonts w:asciiTheme="minorEastAsia" w:eastAsiaTheme="minorEastAsia" w:hAnsiTheme="minorEastAsia" w:cstheme="minorBidi"/>
          <w:sz w:val="24"/>
          <w:szCs w:val="24"/>
        </w:rPr>
        <w:t>").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plupload({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br/>
        <w:t xml:space="preserve">    </w:t>
      </w:r>
      <w:r w:rsidR="004142BA">
        <w:rPr>
          <w:rFonts w:asciiTheme="minorEastAsia" w:eastAsiaTheme="minorEastAsia" w:hAnsiTheme="minorEastAsia" w:cstheme="minorBidi"/>
          <w:sz w:val="24"/>
          <w:szCs w:val="24"/>
        </w:rPr>
        <w:tab/>
        <w:t xml:space="preserve">     </w:t>
      </w:r>
      <w:r w:rsidR="004142BA">
        <w:rPr>
          <w:rFonts w:asciiTheme="minorEastAsia" w:eastAsiaTheme="minorEastAsia" w:hAnsiTheme="minorEastAsia" w:cstheme="minorBidi" w:hint="eastAsia"/>
          <w:sz w:val="24"/>
          <w:szCs w:val="24"/>
        </w:rPr>
        <w:t>url:'/UploadFileServlet',</w:t>
      </w:r>
      <w:r w:rsidR="004142BA">
        <w:rPr>
          <w:rFonts w:asciiTheme="minorEastAsia" w:eastAsiaTheme="minorEastAsia" w:hAnsiTheme="minorEastAsia" w:cstheme="minorBidi" w:hint="eastAsia"/>
          <w:sz w:val="24"/>
          <w:szCs w:val="24"/>
        </w:rPr>
        <w:br/>
      </w:r>
      <w:r w:rsidR="004142BA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 xml:space="preserve"> </w:t>
      </w:r>
      <w:r w:rsidR="004142BA">
        <w:rPr>
          <w:rFonts w:asciiTheme="minorEastAsia" w:eastAsiaTheme="minorEastAsia" w:hAnsiTheme="minorEastAsia" w:cstheme="minorBidi"/>
          <w:sz w:val="24"/>
          <w:szCs w:val="24"/>
        </w:rPr>
        <w:t xml:space="preserve">           </w:t>
      </w:r>
      <w:r w:rsidR="004142BA">
        <w:rPr>
          <w:rFonts w:asciiTheme="minorEastAsia" w:eastAsiaTheme="minorEastAsia" w:hAnsiTheme="minorEastAsia" w:cstheme="minorBidi" w:hint="eastAsia"/>
          <w:sz w:val="24"/>
          <w:szCs w:val="24"/>
        </w:rPr>
        <w:t>filters: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[</w:t>
      </w:r>
      <w:r w:rsidR="004142BA">
        <w:rPr>
          <w:rFonts w:asciiTheme="minorEastAsia" w:eastAsiaTheme="minorEastAsia" w:hAnsiTheme="minorEastAsia" w:cstheme="minorBidi" w:hint="eastAsia"/>
          <w:sz w:val="24"/>
          <w:szCs w:val="24"/>
        </w:rPr>
        <w:t>{title: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"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Images</w:t>
      </w:r>
      <w:r w:rsidR="004142BA">
        <w:rPr>
          <w:rFonts w:asciiTheme="minorEastAsia" w:eastAsiaTheme="minorEastAsia" w:hAnsiTheme="minorEastAsia" w:cstheme="minorBidi" w:hint="eastAsia"/>
          <w:sz w:val="24"/>
          <w:szCs w:val="24"/>
        </w:rPr>
        <w:t xml:space="preserve"> files",extensions: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"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jpg,gif,png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"}],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br/>
        <w:t xml:space="preserve">        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   rename</w:t>
      </w:r>
      <w:r w:rsidR="004142BA">
        <w:rPr>
          <w:rFonts w:asciiTheme="minorEastAsia" w:eastAsiaTheme="minorEastAsia" w:hAnsiTheme="minorEastAsia" w:cstheme="minorBidi" w:hint="eastAsia"/>
          <w:sz w:val="24"/>
          <w:szCs w:val="24"/>
        </w:rPr>
        <w:t>: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true,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br/>
        <w:t xml:space="preserve">        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   sortable</w:t>
      </w:r>
      <w:r w:rsidR="004142BA">
        <w:rPr>
          <w:rFonts w:asciiTheme="minorEastAsia" w:eastAsiaTheme="minorEastAsia" w:hAnsiTheme="minorEastAsia" w:cstheme="minorBidi" w:hint="eastAsia"/>
          <w:sz w:val="24"/>
          <w:szCs w:val="24"/>
        </w:rPr>
        <w:t>: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true,</w:t>
      </w:r>
    </w:p>
    <w:p w14:paraId="52570F04" w14:textId="77777777" w:rsidR="00F94D41" w:rsidRPr="00FB1EB9" w:rsidRDefault="00F94D41" w:rsidP="004142BA">
      <w:pPr>
        <w:spacing w:line="400" w:lineRule="atLeast"/>
        <w:ind w:firstLineChars="600" w:firstLine="1440"/>
        <w:rPr>
          <w:rFonts w:asciiTheme="minorEastAsia" w:eastAsiaTheme="minorEastAsia" w:hAnsiTheme="minorEastAsia" w:cstheme="minorBidi"/>
          <w:sz w:val="24"/>
          <w:szCs w:val="24"/>
        </w:rPr>
      </w:pPr>
      <w:proofErr w:type="gramStart"/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flash</w:t>
      </w:r>
      <w:proofErr w:type="gramEnd"/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_swf_url : 'js/plupload/Moxie.swf',</w:t>
      </w:r>
    </w:p>
    <w:p w14:paraId="70E7F473" w14:textId="77777777" w:rsidR="00F94D41" w:rsidRPr="00FB1EB9" w:rsidRDefault="00F94D41" w:rsidP="00F60CE2">
      <w:pPr>
        <w:spacing w:line="400" w:lineRule="atLeast"/>
        <w:ind w:firstLineChars="600" w:firstLine="1440"/>
        <w:rPr>
          <w:rFonts w:asciiTheme="minorEastAsia" w:eastAsiaTheme="minorEastAsia" w:hAnsiTheme="minorEastAsia" w:cstheme="minorBidi"/>
          <w:sz w:val="24"/>
          <w:szCs w:val="24"/>
        </w:rPr>
      </w:pPr>
      <w:proofErr w:type="gramStart"/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silverlight</w:t>
      </w:r>
      <w:proofErr w:type="gramEnd"/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_xap_url : 'js/plupload/Moxie.xap',</w:t>
      </w:r>
    </w:p>
    <w:p w14:paraId="0D99E47B" w14:textId="77777777" w:rsidR="00F94D41" w:rsidRPr="00FB1EB9" w:rsidRDefault="00F94D41" w:rsidP="00C65D9E">
      <w:pPr>
        <w:spacing w:line="400" w:lineRule="atLeast"/>
        <w:ind w:firstLineChars="400" w:firstLine="96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});</w:t>
      </w:r>
    </w:p>
    <w:p w14:paraId="63DEEA2B" w14:textId="77777777"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&lt;/script&gt;</w:t>
      </w:r>
    </w:p>
    <w:p w14:paraId="79CA6941" w14:textId="77777777"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以上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就是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一个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简单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的使用Plupload来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进行图片上传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（需要引入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相关的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Plupload文件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），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根据Plupload提供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配置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参数来进行设置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。url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表示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服务器接收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Servlet；filter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s对文件类型限制，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只有在extensions选项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中提供的文件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类型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才能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上传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rename表示可以对上传文件进行重命名；sortable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表示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可以对文件进行排序；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flash_swf_url选项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是当浏览器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利用flash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上传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文件是要用到的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silverlight_xap_url则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是当浏览器利用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silverlight上传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文件是要用到的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文件。</w:t>
      </w:r>
    </w:p>
    <w:p w14:paraId="6534E98F" w14:textId="77777777" w:rsidR="001B68F1" w:rsidRDefault="001B68F1" w:rsidP="000F1AEA">
      <w:pPr>
        <w:pStyle w:val="1"/>
        <w:numPr>
          <w:ilvl w:val="0"/>
          <w:numId w:val="1"/>
        </w:numPr>
        <w:ind w:left="0" w:firstLine="0"/>
        <w:rPr>
          <w:ins w:id="186" w:author="秦刚" w:date="2015-04-18T08:17:00Z"/>
          <w:rFonts w:asciiTheme="majorEastAsia" w:eastAsiaTheme="majorEastAsia" w:hAnsiTheme="majorEastAsia" w:cstheme="minorBidi"/>
          <w:sz w:val="28"/>
          <w:szCs w:val="28"/>
        </w:rPr>
        <w:sectPr w:rsidR="001B68F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187" w:name="_Toc417052861"/>
    </w:p>
    <w:p w14:paraId="39F0F209" w14:textId="77777777" w:rsidR="0056759A" w:rsidRPr="000F1AEA" w:rsidRDefault="0056759A" w:rsidP="000F1AEA">
      <w:pPr>
        <w:pStyle w:val="1"/>
        <w:numPr>
          <w:ilvl w:val="0"/>
          <w:numId w:val="1"/>
        </w:numPr>
        <w:ind w:left="0" w:firstLine="0"/>
        <w:rPr>
          <w:rFonts w:asciiTheme="majorEastAsia" w:eastAsiaTheme="majorEastAsia" w:hAnsiTheme="majorEastAsia" w:cstheme="minorBidi"/>
          <w:sz w:val="28"/>
          <w:szCs w:val="28"/>
        </w:rPr>
      </w:pPr>
      <w:r w:rsidRPr="000F1AEA">
        <w:rPr>
          <w:rFonts w:asciiTheme="majorEastAsia" w:eastAsiaTheme="majorEastAsia" w:hAnsiTheme="majorEastAsia" w:cstheme="minorBidi"/>
          <w:sz w:val="28"/>
          <w:szCs w:val="28"/>
        </w:rPr>
        <w:lastRenderedPageBreak/>
        <w:t>Web</w:t>
      </w:r>
      <w:r w:rsidRPr="000F1AEA">
        <w:rPr>
          <w:rFonts w:asciiTheme="majorEastAsia" w:eastAsiaTheme="majorEastAsia" w:hAnsiTheme="majorEastAsia" w:cstheme="minorBidi" w:hint="eastAsia"/>
          <w:sz w:val="28"/>
          <w:szCs w:val="28"/>
        </w:rPr>
        <w:t>端轨迹管理系统设计与实现</w:t>
      </w:r>
      <w:bookmarkEnd w:id="187"/>
    </w:p>
    <w:p w14:paraId="6B820A00" w14:textId="77777777" w:rsidR="005F1BEB" w:rsidRPr="00B515DD" w:rsidRDefault="005F1BEB" w:rsidP="00B515DD">
      <w:pPr>
        <w:pStyle w:val="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188" w:name="_Toc417052862"/>
      <w:r w:rsidRPr="00B515DD">
        <w:rPr>
          <w:rFonts w:asciiTheme="majorEastAsia" w:hAnsiTheme="majorEastAsia" w:hint="eastAsia"/>
          <w:sz w:val="24"/>
          <w:szCs w:val="24"/>
        </w:rPr>
        <w:t>系统</w:t>
      </w:r>
      <w:r w:rsidRPr="00B515DD">
        <w:rPr>
          <w:rFonts w:asciiTheme="majorEastAsia" w:hAnsiTheme="majorEastAsia"/>
          <w:sz w:val="24"/>
          <w:szCs w:val="24"/>
        </w:rPr>
        <w:t>登录</w:t>
      </w:r>
      <w:r w:rsidRPr="00B515DD">
        <w:rPr>
          <w:rFonts w:asciiTheme="majorEastAsia" w:hAnsiTheme="majorEastAsia" w:hint="eastAsia"/>
          <w:sz w:val="24"/>
          <w:szCs w:val="24"/>
        </w:rPr>
        <w:t>和</w:t>
      </w:r>
      <w:r w:rsidRPr="00B515DD">
        <w:rPr>
          <w:rFonts w:asciiTheme="majorEastAsia" w:hAnsiTheme="majorEastAsia"/>
          <w:sz w:val="24"/>
          <w:szCs w:val="24"/>
        </w:rPr>
        <w:t>退出</w:t>
      </w:r>
      <w:bookmarkEnd w:id="188"/>
    </w:p>
    <w:p w14:paraId="76C68DD2" w14:textId="77777777" w:rsidR="009F55BB" w:rsidRDefault="009F55BB" w:rsidP="009F55BB">
      <w:pPr>
        <w:spacing w:line="400" w:lineRule="atLeast"/>
        <w:ind w:firstLineChars="200" w:firstLine="480"/>
        <w:rPr>
          <w:ins w:id="189" w:author="秦刚" w:date="2015-04-18T08:17:00Z"/>
          <w:rFonts w:asciiTheme="minorEastAsia" w:eastAsiaTheme="minorEastAsia" w:hAnsiTheme="minorEastAsia" w:cstheme="minorBidi" w:hint="eastAsia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D776AEE" wp14:editId="694E2146">
            <wp:simplePos x="0" y="0"/>
            <wp:positionH relativeFrom="column">
              <wp:posOffset>323850</wp:posOffset>
            </wp:positionH>
            <wp:positionV relativeFrom="paragraph">
              <wp:posOffset>396875</wp:posOffset>
            </wp:positionV>
            <wp:extent cx="3190875" cy="2962275"/>
            <wp:effectExtent l="0" t="0" r="9525" b="9525"/>
            <wp:wrapTopAndBottom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用户登录界面</w:t>
      </w:r>
      <w:r w:rsidR="00455F5F">
        <w:rPr>
          <w:rFonts w:asciiTheme="minorEastAsia" w:eastAsiaTheme="minorEastAsia" w:hAnsiTheme="minorEastAsia" w:cstheme="minorBidi" w:hint="eastAsia"/>
          <w:sz w:val="24"/>
          <w:szCs w:val="24"/>
        </w:rPr>
        <w:t>如</w:t>
      </w:r>
      <w:del w:id="190" w:author="秦刚" w:date="2015-04-18T08:17:00Z">
        <w:r w:rsidR="00455F5F" w:rsidDel="001B68F1">
          <w:rPr>
            <w:rFonts w:asciiTheme="minorEastAsia" w:eastAsiaTheme="minorEastAsia" w:hAnsiTheme="minorEastAsia" w:cstheme="minorBidi" w:hint="eastAsia"/>
            <w:sz w:val="24"/>
            <w:szCs w:val="24"/>
          </w:rPr>
          <w:delText>下</w:delText>
        </w:r>
      </w:del>
      <w:r w:rsidR="00455F5F">
        <w:rPr>
          <w:rFonts w:asciiTheme="minorEastAsia" w:eastAsiaTheme="minorEastAsia" w:hAnsiTheme="minorEastAsia" w:cstheme="minorBidi" w:hint="eastAsia"/>
          <w:sz w:val="24"/>
          <w:szCs w:val="24"/>
        </w:rPr>
        <w:t>图</w:t>
      </w:r>
      <w:ins w:id="191" w:author="秦刚" w:date="2015-04-18T08:17:00Z">
        <w:r w:rsidR="001B68F1">
          <w:rPr>
            <w:rFonts w:asciiTheme="minorEastAsia" w:eastAsiaTheme="minorEastAsia" w:hAnsiTheme="minorEastAsia" w:cstheme="minorBidi" w:hint="eastAsia"/>
            <w:sz w:val="24"/>
            <w:szCs w:val="24"/>
          </w:rPr>
          <w:t>x所示</w:t>
        </w:r>
      </w:ins>
      <w:r w:rsidR="00DE0E45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14:paraId="3A3B99D1" w14:textId="77777777" w:rsidR="001B68F1" w:rsidRDefault="001B68F1" w:rsidP="009F55BB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ins w:id="192" w:author="秦刚" w:date="2015-04-18T08:17:00Z">
        <w:r>
          <w:rPr>
            <w:rFonts w:asciiTheme="minorEastAsia" w:eastAsiaTheme="minorEastAsia" w:hAnsiTheme="minorEastAsia" w:cstheme="minorBidi" w:hint="eastAsia"/>
            <w:sz w:val="24"/>
            <w:szCs w:val="24"/>
          </w:rPr>
          <w:t>图x： 用户登录界面</w:t>
        </w:r>
      </w:ins>
    </w:p>
    <w:p w14:paraId="1B88A964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用户在使用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系统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，先进入如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index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.html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登录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页面，在输入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中输入自己用户名和密码，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选项不能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为空，为空时浏览器会给出相应提示，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然后点击登录。浏览器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使用jquery封装的ajax方法来将数据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发送给服务器（系统中浏览器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和服务器发送和接收数据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的方式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都是使用该方法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来完成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，并且交互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的数据格式都是json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）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，UserLoginServlet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用户输入的用户名和密码进行判断，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然后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用Out对象的printJson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结果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格式化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为json字符串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Out类使用的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Json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中的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write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最终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借助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jackson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.jar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来完成这一操作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最后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结果返回给浏览器，浏览器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根据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返回结果来判断是否跳转至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trac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kRecord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.jsp轨迹管理页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14:paraId="64D71939" w14:textId="77777777" w:rsidR="001B68F1" w:rsidRDefault="005F1BEB" w:rsidP="008A3B43">
      <w:pPr>
        <w:spacing w:line="400" w:lineRule="atLeast"/>
        <w:ind w:firstLineChars="200" w:firstLine="480"/>
        <w:rPr>
          <w:ins w:id="193" w:author="秦刚" w:date="2015-04-18T08:18:00Z"/>
          <w:rFonts w:asciiTheme="minorEastAsia" w:eastAsiaTheme="minorEastAsia" w:hAnsiTheme="minorEastAsia" w:cstheme="minorBidi" w:hint="eastAsia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UserLoginServlet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SjyfiUserDao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对象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拼接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好的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sql查询语句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以及包含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用户名和密码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列表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传递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给DBUtil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的query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函数，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来从数据库中查询数据，该方法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是用来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查询一条记录的，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包含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三个参数，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第一个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参数是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实现了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AEntityDao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抽象类的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子类的对象，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第二个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参数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PreparedStatement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对象相关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带参数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ql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字符串，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第三个参数则是对应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sql字符串中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参数值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列表。AEntityDao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是一个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数据库中返回的ResultSet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获取结果的类，该类有一个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抽象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方法getEntity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子类必须实现，它规定了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如何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从ResultSet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集合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中获取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lastRenderedPageBreak/>
        <w:t>一条记录，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另外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一个已经实现的方法getEntityList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则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借助getEntity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来获取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整个集合。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任何从数据库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中获取数据的类都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继承了AEntityDao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SjyfiUserDao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就是AEntityDao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的子类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DBUtil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还有个 queryBatch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查询方法，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通过它来获取多个记录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参数和DBUtil.query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一样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DBUtil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使用的是jdbc驱动来连接数据库。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另外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DBUtil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包括了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三个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向数据库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插入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记录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的方法，insert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函数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插入一条记录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insertAndReturnAutoIncreaseId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插入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一条记录并返回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自增的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索引、insertBatch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批量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插入记录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；两个删除记录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方法，delete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deleteBatch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</w:p>
    <w:p w14:paraId="2AEF8CE1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以及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两个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更新方法，update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updateBatch。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这几个方法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的参数都是sql字符串和对应的sql参数的值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两个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参数。</w:t>
      </w:r>
    </w:p>
    <w:p w14:paraId="42FC602A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PreparedStatement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类是继承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至Statement类，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该对象包含了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已编译的sql字符串，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可以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用来提高执行效率以及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提高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安全性。</w:t>
      </w:r>
    </w:p>
    <w:p w14:paraId="67020F96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当用户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进入系统之后，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选择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“退出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选项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由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服务器的UserLogOutServlet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来接收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用户的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退出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请求，该类将会对该用户进行注销。</w:t>
      </w:r>
    </w:p>
    <w:p w14:paraId="551CCFA6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登录的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流程图：</w:t>
      </w:r>
    </w:p>
    <w:p w14:paraId="4D56EB32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退出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流程图：</w:t>
      </w:r>
    </w:p>
    <w:p w14:paraId="1A89B97A" w14:textId="77777777" w:rsidR="005F1BEB" w:rsidRPr="00B515DD" w:rsidRDefault="005F1BEB" w:rsidP="00B515DD">
      <w:pPr>
        <w:pStyle w:val="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194" w:name="_Toc417052863"/>
      <w:r w:rsidRPr="00B515DD">
        <w:rPr>
          <w:rFonts w:asciiTheme="majorEastAsia" w:hAnsiTheme="majorEastAsia" w:hint="eastAsia"/>
          <w:sz w:val="24"/>
          <w:szCs w:val="24"/>
        </w:rPr>
        <w:t>轨迹</w:t>
      </w:r>
      <w:r w:rsidRPr="00B515DD">
        <w:rPr>
          <w:rFonts w:asciiTheme="majorEastAsia" w:hAnsiTheme="majorEastAsia"/>
          <w:sz w:val="24"/>
          <w:szCs w:val="24"/>
        </w:rPr>
        <w:t>管理</w:t>
      </w:r>
      <w:r w:rsidRPr="00B515DD">
        <w:rPr>
          <w:rFonts w:asciiTheme="majorEastAsia" w:hAnsiTheme="majorEastAsia" w:hint="eastAsia"/>
          <w:sz w:val="24"/>
          <w:szCs w:val="24"/>
        </w:rPr>
        <w:t>模块</w:t>
      </w:r>
      <w:bookmarkEnd w:id="194"/>
    </w:p>
    <w:p w14:paraId="309D4EC5" w14:textId="77777777" w:rsidR="0022594E" w:rsidRDefault="00836891" w:rsidP="008A3B43">
      <w:pPr>
        <w:spacing w:line="400" w:lineRule="atLeast"/>
        <w:ind w:firstLineChars="200" w:firstLine="480"/>
        <w:rPr>
          <w:ins w:id="195" w:author="秦刚" w:date="2015-04-18T08:18:00Z"/>
          <w:rFonts w:asciiTheme="minorEastAsia" w:eastAsiaTheme="minorEastAsia" w:hAnsiTheme="minorEastAsia" w:cstheme="minorBidi" w:hint="eastAsia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noProof/>
          <w:sz w:val="24"/>
          <w:szCs w:val="24"/>
        </w:rPr>
        <w:drawing>
          <wp:inline distT="0" distB="0" distL="0" distR="0" wp14:anchorId="755F5B29" wp14:editId="663920D7">
            <wp:extent cx="5257800" cy="2867025"/>
            <wp:effectExtent l="0" t="0" r="0" b="3175"/>
            <wp:docPr id="21" name="" descr="G:\毕设文档\开题报告\主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:\毕设文档\开题报告\主界面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DE3A00E" w14:textId="77777777" w:rsidR="0022594E" w:rsidRDefault="0022594E" w:rsidP="008A3B43">
      <w:pPr>
        <w:spacing w:line="400" w:lineRule="atLeast"/>
        <w:ind w:firstLineChars="200" w:firstLine="480"/>
        <w:rPr>
          <w:ins w:id="196" w:author="秦刚" w:date="2015-04-18T08:18:00Z"/>
          <w:rFonts w:asciiTheme="minorEastAsia" w:eastAsiaTheme="minorEastAsia" w:hAnsiTheme="minorEastAsia" w:cstheme="minorBidi" w:hint="eastAsia"/>
          <w:sz w:val="24"/>
          <w:szCs w:val="24"/>
        </w:rPr>
      </w:pPr>
      <w:ins w:id="197" w:author="秦刚" w:date="2015-04-18T08:19:00Z">
        <w:r>
          <w:rPr>
            <w:rFonts w:asciiTheme="minorEastAsia" w:eastAsiaTheme="minorEastAsia" w:hAnsiTheme="minorEastAsia" w:cstheme="minorBidi" w:hint="eastAsia"/>
            <w:sz w:val="24"/>
            <w:szCs w:val="24"/>
          </w:rPr>
          <w:t>补充</w:t>
        </w:r>
      </w:ins>
      <w:ins w:id="198" w:author="秦刚" w:date="2015-04-18T08:18:00Z">
        <w:r>
          <w:rPr>
            <w:rFonts w:asciiTheme="minorEastAsia" w:eastAsiaTheme="minorEastAsia" w:hAnsiTheme="minorEastAsia" w:cstheme="minorBidi" w:hint="eastAsia"/>
            <w:sz w:val="24"/>
            <w:szCs w:val="24"/>
          </w:rPr>
          <w:t>图号，图名以及图在文中的</w:t>
        </w:r>
      </w:ins>
      <w:ins w:id="199" w:author="秦刚" w:date="2015-04-18T08:19:00Z">
        <w:r>
          <w:rPr>
            <w:rFonts w:asciiTheme="minorEastAsia" w:eastAsiaTheme="minorEastAsia" w:hAnsiTheme="minorEastAsia" w:cstheme="minorBidi" w:hint="eastAsia"/>
            <w:sz w:val="24"/>
            <w:szCs w:val="24"/>
          </w:rPr>
          <w:t>引用</w:t>
        </w:r>
      </w:ins>
    </w:p>
    <w:p w14:paraId="407FED50" w14:textId="77777777" w:rsidR="00B46DB6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轨迹管理页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是trac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kRecord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.jsp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该页面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分为四个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块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按条件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搜索轨迹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块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显示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搜索结果列表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块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百度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地图（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展示）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块以及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用户的一些其它操作块。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登录之后，默认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会话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超时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时间是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20分钟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，如果用户在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20分钟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内为进行任何操作，系统将会自动掉线，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之后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用户再次操作时，系统会给出超时提示，并返回登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lastRenderedPageBreak/>
        <w:t>陆页。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管理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界面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如</w:t>
      </w:r>
      <w:del w:id="200" w:author="秦刚" w:date="2015-04-18T08:19:00Z">
        <w:r w:rsidRPr="00FB1EB9" w:rsidDel="0022594E">
          <w:rPr>
            <w:rFonts w:asciiTheme="minorEastAsia" w:eastAsiaTheme="minorEastAsia" w:hAnsiTheme="minorEastAsia" w:cstheme="minorBidi"/>
            <w:sz w:val="24"/>
            <w:szCs w:val="24"/>
          </w:rPr>
          <w:delText>下</w:delText>
        </w:r>
      </w:del>
      <w:r w:rsidRPr="00FB1EB9">
        <w:rPr>
          <w:rFonts w:asciiTheme="minorEastAsia" w:eastAsiaTheme="minorEastAsia" w:hAnsiTheme="minorEastAsia" w:cstheme="minorBidi"/>
          <w:sz w:val="24"/>
          <w:szCs w:val="24"/>
        </w:rPr>
        <w:t>图</w:t>
      </w:r>
      <w:ins w:id="201" w:author="秦刚" w:date="2015-04-18T08:19:00Z">
        <w:r w:rsidR="0022594E">
          <w:rPr>
            <w:rFonts w:asciiTheme="minorEastAsia" w:eastAsiaTheme="minorEastAsia" w:hAnsiTheme="minorEastAsia" w:cstheme="minorBidi" w:hint="eastAsia"/>
            <w:sz w:val="24"/>
            <w:szCs w:val="24"/>
          </w:rPr>
          <w:t>x</w:t>
        </w:r>
      </w:ins>
      <w:r w:rsidRPr="00FB1EB9">
        <w:rPr>
          <w:rFonts w:asciiTheme="minorEastAsia" w:eastAsiaTheme="minorEastAsia" w:hAnsiTheme="minorEastAsia" w:cstheme="minorBidi"/>
          <w:sz w:val="24"/>
          <w:szCs w:val="24"/>
        </w:rPr>
        <w:t>所示：</w:t>
      </w:r>
    </w:p>
    <w:p w14:paraId="06BFE0B2" w14:textId="77777777" w:rsidR="005F1BEB" w:rsidRPr="00B515DD" w:rsidRDefault="005F1BEB" w:rsidP="00B515DD">
      <w:pPr>
        <w:pStyle w:val="3"/>
        <w:numPr>
          <w:ilvl w:val="2"/>
          <w:numId w:val="1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202" w:name="_Toc417052864"/>
      <w:r w:rsidRPr="00B515DD">
        <w:rPr>
          <w:rFonts w:asciiTheme="majorEastAsia" w:eastAsiaTheme="majorEastAsia" w:hAnsiTheme="majorEastAsia" w:hint="eastAsia"/>
          <w:sz w:val="24"/>
          <w:szCs w:val="24"/>
        </w:rPr>
        <w:t>轨迹</w:t>
      </w:r>
      <w:r w:rsidRPr="00B515DD">
        <w:rPr>
          <w:rFonts w:asciiTheme="majorEastAsia" w:eastAsiaTheme="majorEastAsia" w:hAnsiTheme="majorEastAsia"/>
          <w:sz w:val="24"/>
          <w:szCs w:val="24"/>
        </w:rPr>
        <w:t>上传</w:t>
      </w:r>
      <w:bookmarkEnd w:id="202"/>
    </w:p>
    <w:p w14:paraId="0A1BBCD9" w14:textId="77777777" w:rsidR="0022594E" w:rsidRDefault="00836891" w:rsidP="008A3B43">
      <w:pPr>
        <w:spacing w:line="400" w:lineRule="atLeast"/>
        <w:ind w:firstLineChars="200" w:firstLine="480"/>
        <w:rPr>
          <w:ins w:id="203" w:author="秦刚" w:date="2015-04-18T08:20:00Z"/>
          <w:rFonts w:asciiTheme="minorEastAsia" w:eastAsiaTheme="minorEastAsia" w:hAnsiTheme="minorEastAsia" w:cstheme="minorBidi" w:hint="eastAsia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noProof/>
          <w:sz w:val="24"/>
          <w:szCs w:val="24"/>
        </w:rPr>
        <w:drawing>
          <wp:inline distT="0" distB="0" distL="0" distR="0" wp14:anchorId="38ADB624" wp14:editId="7B315B57">
            <wp:extent cx="4286250" cy="2228850"/>
            <wp:effectExtent l="0" t="0" r="6350" b="6350"/>
            <wp:docPr id="6" name="" descr="G:\毕设文档\开题报告\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毕设文档\开题报告\uploa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65287C70" w14:textId="77777777" w:rsidR="0022594E" w:rsidRDefault="0022594E" w:rsidP="008A3B43">
      <w:pPr>
        <w:spacing w:line="400" w:lineRule="atLeast"/>
        <w:ind w:firstLineChars="200" w:firstLine="480"/>
        <w:rPr>
          <w:ins w:id="204" w:author="秦刚" w:date="2015-04-18T08:19:00Z"/>
          <w:rFonts w:asciiTheme="minorEastAsia" w:eastAsiaTheme="minorEastAsia" w:hAnsiTheme="minorEastAsia" w:cstheme="minorBidi" w:hint="eastAsia"/>
          <w:sz w:val="24"/>
          <w:szCs w:val="24"/>
        </w:rPr>
      </w:pPr>
      <w:ins w:id="205" w:author="秦刚" w:date="2015-04-18T08:20:00Z">
        <w:r>
          <w:rPr>
            <w:rFonts w:asciiTheme="minorEastAsia" w:eastAsiaTheme="minorEastAsia" w:hAnsiTheme="minorEastAsia" w:cstheme="minorBidi" w:hint="eastAsia"/>
            <w:sz w:val="24"/>
            <w:szCs w:val="24"/>
          </w:rPr>
          <w:t>图x：轨迹上传界面</w:t>
        </w:r>
      </w:ins>
    </w:p>
    <w:p w14:paraId="5D3AC9F3" w14:textId="77777777" w:rsidR="00BB4753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上传使用的是Plupload UI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插件，上传界面如</w:t>
      </w:r>
      <w:del w:id="206" w:author="秦刚" w:date="2015-04-18T08:19:00Z">
        <w:r w:rsidRPr="00FB1EB9" w:rsidDel="0022594E">
          <w:rPr>
            <w:rFonts w:asciiTheme="minorEastAsia" w:eastAsiaTheme="minorEastAsia" w:hAnsiTheme="minorEastAsia" w:cstheme="minorBidi" w:hint="eastAsia"/>
            <w:sz w:val="24"/>
            <w:szCs w:val="24"/>
          </w:rPr>
          <w:delText>下</w:delText>
        </w:r>
      </w:del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图</w:t>
      </w:r>
      <w:ins w:id="207" w:author="秦刚" w:date="2015-04-18T08:19:00Z">
        <w:r w:rsidR="0022594E">
          <w:rPr>
            <w:rFonts w:asciiTheme="minorEastAsia" w:eastAsiaTheme="minorEastAsia" w:hAnsiTheme="minorEastAsia" w:cstheme="minorBidi" w:hint="eastAsia"/>
            <w:sz w:val="24"/>
            <w:szCs w:val="24"/>
          </w:rPr>
          <w:t>x</w:t>
        </w:r>
      </w:ins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所示。</w:t>
      </w:r>
    </w:p>
    <w:p w14:paraId="33625362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在进行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文件上传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，用户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需要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先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在移动终端的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eScienceApp_DataCollector/routeRecord/ routeZip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目录下，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将kmz文件拷贝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至电脑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上，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之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后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登陆到系统。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进入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系统后，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点击轨迹管理页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右上角的“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文件上传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”按钮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弹出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上传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界面；选择“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增加文件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项，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弹出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选择文件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，用户选择自己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要上传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的kmz文件，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选择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成功后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，点击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打开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；浏览器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端先检测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选择的文件类型是否为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kmz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；然后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再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由服务器的CheckFileExistServlet类确认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用户所选择的文件是否在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服务器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端已存在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用户所选文件不符合要求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，将会给出相关提示，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只有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符合条件的文件才能进行上传，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上传的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由UploadFileServlet类进行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处理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该类借助commons-fileupload.jar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来接收文件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；当文件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上传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成功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之后，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调用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JFile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类的addUploadFilePath方法将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上传的文件路径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添加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到JFile类中，JFIle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将会去读取该目录将该上传文件解压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至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指定的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然后调用TrackDetailFileParse类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来解析TrackDetail.xml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中的数据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以及调用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PlaceMarkFileParse类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解析RouteRecord.kml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并将解析的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信息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插入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数据库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中的相关表中。</w:t>
      </w:r>
    </w:p>
    <w:p w14:paraId="5E25A3DA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在浏览器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进行文件上传的时候，会判断浏览器是否支持分块上传，如果支持，将会按照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指定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的大小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对文件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进行分块上传，并且如果文件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上传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过程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中失败，将会自动尝试重传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3次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3次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之后仍上传失败，将给出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上传失败信息。</w:t>
      </w:r>
    </w:p>
    <w:p w14:paraId="650BC673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当用户上传的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文件较大时，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解压文件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以及从文件中提取数据需要一定的时间，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为了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不影响用户的体验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，JFile类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是一个继承Thread线程类，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JFile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addUploadFilePath方法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会检测JFile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线程是否已经在解压文件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，如果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不在的话，将会开启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JF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le线程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来解压文件。</w:t>
      </w:r>
    </w:p>
    <w:p w14:paraId="0FC904F8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在解析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使用的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SAX（Simple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API for XML）接口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解析文件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，由于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SAX是基于事件驱动的解析器，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内存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消耗少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，以此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来提高系统的效率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。DefaultHandler类是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SAX的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提供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一个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默认基类，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该类中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有五个基本的方法，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startDocument方法，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当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开始解析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文档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会执行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方法；endDocument解析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文档结束时执行；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startElement方法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当开始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解析节点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执行；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endElement结束解析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节点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会触发的事件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；characters保持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节点内容方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法，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该方法是在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startElement后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以及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endElement前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对应的startElement和endElement之间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该方法可能会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触发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多次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。要解析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时只要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继承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DefaultHandler类，然后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实现这五个方法便能够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提取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相关数据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。DefaultSaxParse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就是一个继承至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DefaultHandler的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类，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该类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中包含了一个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BaseFileParse抽象类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一个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实例，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在BaseFileParse声明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DefaultHandler类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中的那五个基本方法，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DefaultSaxParse类则是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调用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BaseFileParse对象中的方法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来完成对数据的解析。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当在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解析数据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，只需要继承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BaseFileParse基类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，然后实现它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，再将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实现了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BaseFileParse基类方法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子类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对象传递给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DefaultSaxParse类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，便可以解析数据。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借助JSAXParser类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来完成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这一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传递过程，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该类提供一个parse方法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含有两个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参数，一个是要解析文件的路径和一个实现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BaseFileParse基类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的子类的对象。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TrackDetailFileParse和PlaceMarkFileParse类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都是继承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BaseFileParse基类。</w:t>
      </w:r>
    </w:p>
    <w:p w14:paraId="2DD053BE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 w:hint="eastAsia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上传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文件的流程图：</w:t>
      </w:r>
      <w:ins w:id="208" w:author="秦刚" w:date="2015-04-18T08:20:00Z">
        <w:r w:rsidR="0022594E">
          <w:rPr>
            <w:rFonts w:asciiTheme="minorEastAsia" w:eastAsiaTheme="minorEastAsia" w:hAnsiTheme="minorEastAsia" w:cstheme="minorBidi" w:hint="eastAsia"/>
            <w:sz w:val="24"/>
            <w:szCs w:val="24"/>
          </w:rPr>
          <w:t>补充</w:t>
        </w:r>
      </w:ins>
    </w:p>
    <w:p w14:paraId="2C297BF6" w14:textId="77777777" w:rsidR="005F1BEB" w:rsidRPr="00B515DD" w:rsidRDefault="005F1BEB" w:rsidP="00B515DD">
      <w:pPr>
        <w:pStyle w:val="3"/>
        <w:numPr>
          <w:ilvl w:val="2"/>
          <w:numId w:val="1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209" w:name="_Toc417052865"/>
      <w:r w:rsidRPr="00B515DD">
        <w:rPr>
          <w:rFonts w:asciiTheme="majorEastAsia" w:eastAsiaTheme="majorEastAsia" w:hAnsiTheme="majorEastAsia" w:hint="eastAsia"/>
          <w:sz w:val="24"/>
          <w:szCs w:val="24"/>
        </w:rPr>
        <w:t>轨迹</w:t>
      </w:r>
      <w:r w:rsidRPr="00B515DD">
        <w:rPr>
          <w:rFonts w:asciiTheme="majorEastAsia" w:eastAsiaTheme="majorEastAsia" w:hAnsiTheme="majorEastAsia"/>
          <w:sz w:val="24"/>
          <w:szCs w:val="24"/>
        </w:rPr>
        <w:t>搜索</w:t>
      </w:r>
      <w:bookmarkEnd w:id="209"/>
    </w:p>
    <w:p w14:paraId="4E856156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搜索包括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按照时间、地点、记录人、区域范围（即经纬度的范围）等多种方式进行搜索，也可以组合条件进行搜索。</w:t>
      </w:r>
    </w:p>
    <w:p w14:paraId="6DF3F954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在进行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轨迹搜索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，用户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先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在界面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上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选择自己的搜索方式，然后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输入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相关的关键字，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点击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搜索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按钮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进行查询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，浏览器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将用户输入的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查询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关键字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拼接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成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事先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预订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好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的json字符串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格式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发送给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QueryRecordServlet类，该类将借助ConditionEntity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getSq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l方法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来得到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sql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查询语句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和getSqlValues方法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来得到sql语句相应参数的值，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以及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TTracksDao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类对象（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TTracksDao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是一个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继承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至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AEntityDao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的类）这三个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参数传递给DBUtil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queryMulti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方法来执行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查询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并将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结果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返回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给浏览器。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浏览器将结果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显示在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页面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的搜索结果列表中。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在未得到查询结果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之前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禁止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再次发送查询请求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14:paraId="43B10A98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由于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搜索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得到的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信息较少，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可以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通过点击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搜索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列表中每条记录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的名称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来查询具体信息，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通过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ViewSingleRouteRecordInfoServlet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类来获取，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该类借助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lastRenderedPageBreak/>
        <w:t>TTracksDao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以及DBUtil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query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方法来查询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数据库。</w:t>
      </w:r>
    </w:p>
    <w:p w14:paraId="79F04574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 w:hint="eastAsia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搜索流程图：</w:t>
      </w:r>
      <w:ins w:id="210" w:author="秦刚" w:date="2015-04-18T08:20:00Z">
        <w:r w:rsidR="0022594E">
          <w:rPr>
            <w:rFonts w:asciiTheme="minorEastAsia" w:eastAsiaTheme="minorEastAsia" w:hAnsiTheme="minorEastAsia" w:cstheme="minorBidi" w:hint="eastAsia"/>
            <w:sz w:val="24"/>
            <w:szCs w:val="24"/>
          </w:rPr>
          <w:t>补充</w:t>
        </w:r>
      </w:ins>
    </w:p>
    <w:p w14:paraId="11A563FC" w14:textId="77777777" w:rsidR="005F1BEB" w:rsidRPr="00B515DD" w:rsidRDefault="005F1BEB" w:rsidP="00B515DD">
      <w:pPr>
        <w:pStyle w:val="3"/>
        <w:numPr>
          <w:ilvl w:val="2"/>
          <w:numId w:val="1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211" w:name="_Toc417052866"/>
      <w:r w:rsidRPr="00B515DD">
        <w:rPr>
          <w:rFonts w:asciiTheme="majorEastAsia" w:eastAsiaTheme="majorEastAsia" w:hAnsiTheme="majorEastAsia" w:hint="eastAsia"/>
          <w:sz w:val="24"/>
          <w:szCs w:val="24"/>
        </w:rPr>
        <w:t>轨迹</w:t>
      </w:r>
      <w:r w:rsidRPr="00B515DD">
        <w:rPr>
          <w:rFonts w:asciiTheme="majorEastAsia" w:eastAsiaTheme="majorEastAsia" w:hAnsiTheme="majorEastAsia"/>
          <w:sz w:val="24"/>
          <w:szCs w:val="24"/>
        </w:rPr>
        <w:t>展示</w:t>
      </w:r>
      <w:bookmarkEnd w:id="211"/>
    </w:p>
    <w:p w14:paraId="10F9834E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用户在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搜索列表的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显示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列选择要展示的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轨迹，浏览器会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先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判断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该轨迹是否已经加载过，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如果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是第一次加载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则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会发送数据到服务器。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然后由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RouteRecordMapInfoServlet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接收用户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选择的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记录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id，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在该类中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同样使用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TTracksDao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类对象、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拼接的sql字符串和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sql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字符串对应的参数值列表作为参数来调用DBUtil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query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来查询该记录所在文件的目录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。然后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使用PlaceMarkFileParse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类按照该目录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下的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Route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Record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.kml文件的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数据格式来解析，将轨迹信息提取出来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然后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json格式返回给浏览器，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浏览器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的jmap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脚本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，将对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返回的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json进行解析，该脚本中有个loadData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加载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数据，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生成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线段以及关键点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标注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并在百度地图上显示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可以点击关键点来查看具体信息，包括图片、视频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音频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对于视频和音频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也可以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下载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，以免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视频和音频不能播放时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用户可以下载到本地浏览。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当查询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失败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，搜索列表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中的该条记录颜色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会变为红色。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在查询期间，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禁止用户查询其它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记录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轨迹。</w:t>
      </w:r>
    </w:p>
    <w:p w14:paraId="4F2F091F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 w:hint="eastAsia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轨迹展示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流程图：</w:t>
      </w:r>
      <w:ins w:id="212" w:author="秦刚" w:date="2015-04-18T08:20:00Z">
        <w:r w:rsidR="0022594E">
          <w:rPr>
            <w:rFonts w:asciiTheme="minorEastAsia" w:eastAsiaTheme="minorEastAsia" w:hAnsiTheme="minorEastAsia" w:cstheme="minorBidi" w:hint="eastAsia"/>
            <w:sz w:val="24"/>
            <w:szCs w:val="24"/>
          </w:rPr>
          <w:t>补充</w:t>
        </w:r>
      </w:ins>
    </w:p>
    <w:p w14:paraId="5A7DD688" w14:textId="77777777" w:rsidR="005F1BEB" w:rsidRPr="00B515DD" w:rsidRDefault="005F1BEB" w:rsidP="00B515DD">
      <w:pPr>
        <w:pStyle w:val="3"/>
        <w:numPr>
          <w:ilvl w:val="2"/>
          <w:numId w:val="1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213" w:name="_Toc417052867"/>
      <w:r w:rsidRPr="00B515DD">
        <w:rPr>
          <w:rFonts w:asciiTheme="majorEastAsia" w:eastAsiaTheme="majorEastAsia" w:hAnsiTheme="majorEastAsia" w:hint="eastAsia"/>
          <w:sz w:val="24"/>
          <w:szCs w:val="24"/>
        </w:rPr>
        <w:t>轨迹合并</w:t>
      </w:r>
      <w:bookmarkEnd w:id="213"/>
    </w:p>
    <w:p w14:paraId="289C0B4E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系统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根据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的角色，来提供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轨迹合并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并直接导入数据库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以及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轨迹合并功能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对于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轨迹合并，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任何用户都可以使用该功能；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但是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只有管理员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，才提供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轨迹合并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并直接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导入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数据库。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在页面的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右上角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导出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轨迹”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按钮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就是用来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合并轨迹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保存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按钮则是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导入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数据库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</w:p>
    <w:p w14:paraId="056A7865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在轨迹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合并中，用户必须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搜索列表中选择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以条轨迹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记录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以上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才能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使用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合并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功能。由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服务器ExportRecordServlet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来处理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的这一请求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该类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通过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DBUtil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的queryMulti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来查询请求记录的文件目录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。如果用户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选择一条记录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就根据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目录直接返回该条记录的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kmz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；多条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记录时，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把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合并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完成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后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所在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目录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和要合并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的目录列表传递给FileMerge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的work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合并文件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调用JZipFile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work方法在压缩文件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。在合并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文件过程中，需要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按照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格式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提取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各个文件下的RouteRecord.kml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以及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提取TrackDetail.xml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信息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来生成新的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对应的文件，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其它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文件则依次拷贝至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合并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目录。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提取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文件信息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FileMerge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调用RouteRecordFileParseAndMerge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解析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合并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RouteRecord.kml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调用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TrackDetailFileParseAndMerge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类来提取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并合并</w:t>
      </w:r>
      <w:r w:rsidRPr="00FB1EB9">
        <w:rPr>
          <w:rFonts w:asciiTheme="minorEastAsia" w:eastAsiaTheme="minorEastAsia" w:hAnsiTheme="minorEastAsia"/>
          <w:sz w:val="24"/>
          <w:szCs w:val="24"/>
        </w:rPr>
        <w:lastRenderedPageBreak/>
        <w:t>TrackDetail.xml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/>
          <w:sz w:val="24"/>
          <w:szCs w:val="24"/>
        </w:rPr>
        <w:t>，这两个类都是继承至BaseFileParse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基类。文件</w:t>
      </w:r>
      <w:r w:rsidRPr="00FB1EB9">
        <w:rPr>
          <w:rFonts w:asciiTheme="minorEastAsia" w:eastAsiaTheme="minorEastAsia" w:hAnsiTheme="minorEastAsia"/>
          <w:sz w:val="24"/>
          <w:szCs w:val="24"/>
        </w:rPr>
        <w:t>合并完成后，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就进行</w:t>
      </w:r>
      <w:r w:rsidRPr="00FB1EB9">
        <w:rPr>
          <w:rFonts w:asciiTheme="minorEastAsia" w:eastAsiaTheme="minorEastAsia" w:hAnsiTheme="minorEastAsia"/>
          <w:sz w:val="24"/>
          <w:szCs w:val="24"/>
        </w:rPr>
        <w:t>文件压缩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。压缩后</w:t>
      </w:r>
      <w:r w:rsidRPr="00FB1EB9">
        <w:rPr>
          <w:rFonts w:asciiTheme="minorEastAsia" w:eastAsiaTheme="minorEastAsia" w:hAnsiTheme="minorEastAsia"/>
          <w:sz w:val="24"/>
          <w:szCs w:val="24"/>
        </w:rPr>
        <w:t>将告知浏览器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/>
          <w:sz w:val="24"/>
          <w:szCs w:val="24"/>
        </w:rPr>
        <w:t>已经合并完成，即将下载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，这时</w:t>
      </w:r>
      <w:r w:rsidRPr="00FB1EB9">
        <w:rPr>
          <w:rFonts w:asciiTheme="minorEastAsia" w:eastAsiaTheme="minorEastAsia" w:hAnsiTheme="minorEastAsia"/>
          <w:sz w:val="24"/>
          <w:szCs w:val="24"/>
        </w:rPr>
        <w:t>浏览器会自动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发送</w:t>
      </w:r>
      <w:r w:rsidRPr="00FB1EB9">
        <w:rPr>
          <w:rFonts w:asciiTheme="minorEastAsia" w:eastAsiaTheme="minorEastAsia" w:hAnsiTheme="minorEastAsia"/>
          <w:sz w:val="24"/>
          <w:szCs w:val="24"/>
        </w:rPr>
        <w:t>信息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给</w:t>
      </w:r>
      <w:r w:rsidRPr="00FB1EB9">
        <w:rPr>
          <w:rFonts w:asciiTheme="minorEastAsia" w:eastAsiaTheme="minorEastAsia" w:hAnsiTheme="minorEastAsia"/>
          <w:sz w:val="24"/>
          <w:szCs w:val="24"/>
        </w:rPr>
        <w:t>DownloadFileServlet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/>
          <w:sz w:val="24"/>
          <w:szCs w:val="24"/>
        </w:rPr>
        <w:t>，请求下载文件，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该类调用</w:t>
      </w:r>
      <w:r w:rsidRPr="00FB1EB9">
        <w:rPr>
          <w:rFonts w:asciiTheme="minorEastAsia" w:eastAsiaTheme="minorEastAsia" w:hAnsiTheme="minorEastAsia"/>
          <w:sz w:val="24"/>
          <w:szCs w:val="24"/>
        </w:rPr>
        <w:t>DownloadFile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/>
          <w:sz w:val="24"/>
          <w:szCs w:val="24"/>
        </w:rPr>
        <w:t>的work方法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压缩后的文件返回给用户。</w:t>
      </w:r>
    </w:p>
    <w:p w14:paraId="609971FD" w14:textId="77777777"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管理员的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轨迹导入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数据库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功能则是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合并的升级版，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合并以及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压缩成功之后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就会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将TrackDetail.xml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信息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提取然后保存至数据库。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这个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功能是通过SaveRecordServlet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来完成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。当选择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保存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这一选项时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必须选择两条以上记录才有效。</w:t>
      </w:r>
    </w:p>
    <w:p w14:paraId="79B6D2B2" w14:textId="77777777" w:rsidR="007C400A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轨迹合并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压缩的过程中，如果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较多或者较大时，将会比较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耗时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，为了提高系统性能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反应时间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合并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过程中，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对于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RouteRecord.kml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解析，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按照该文件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Plackmark”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标记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来将文件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分成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一个个只含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Plackmark”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标记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的小文件，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最后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再将小文件合并成新的RouteRecord.kml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文件；而在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TrackDetail.xml文件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信息较少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，则是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直接提取信息保存到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内存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最后写入到新的TrackDetail.xml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压缩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文件使用的是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apache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的ant.jar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来完成的，相比自己写的压缩功能，该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有着明显的压缩优势。</w:t>
      </w:r>
    </w:p>
    <w:p w14:paraId="75BDE40E" w14:textId="77777777" w:rsidR="0022594E" w:rsidRDefault="0022594E" w:rsidP="000F1AEA">
      <w:pPr>
        <w:pStyle w:val="1"/>
        <w:numPr>
          <w:ilvl w:val="0"/>
          <w:numId w:val="1"/>
        </w:numPr>
        <w:ind w:left="0" w:firstLine="0"/>
        <w:rPr>
          <w:ins w:id="214" w:author="秦刚" w:date="2015-04-18T08:20:00Z"/>
          <w:rFonts w:asciiTheme="majorEastAsia" w:eastAsiaTheme="majorEastAsia" w:hAnsiTheme="majorEastAsia" w:cstheme="minorBidi"/>
          <w:sz w:val="28"/>
          <w:szCs w:val="28"/>
        </w:rPr>
        <w:sectPr w:rsidR="0022594E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215" w:name="_Toc417052868"/>
    </w:p>
    <w:p w14:paraId="10E2F4C9" w14:textId="77777777" w:rsidR="0056759A" w:rsidRPr="000F1AEA" w:rsidRDefault="0056759A" w:rsidP="000F1AEA">
      <w:pPr>
        <w:pStyle w:val="1"/>
        <w:numPr>
          <w:ilvl w:val="0"/>
          <w:numId w:val="1"/>
        </w:numPr>
        <w:ind w:left="0" w:firstLine="0"/>
        <w:rPr>
          <w:rFonts w:asciiTheme="majorEastAsia" w:eastAsiaTheme="majorEastAsia" w:hAnsiTheme="majorEastAsia" w:cstheme="minorBidi"/>
          <w:sz w:val="28"/>
          <w:szCs w:val="28"/>
        </w:rPr>
      </w:pPr>
      <w:r w:rsidRPr="000F1AEA">
        <w:rPr>
          <w:rFonts w:asciiTheme="majorEastAsia" w:eastAsiaTheme="majorEastAsia" w:hAnsiTheme="majorEastAsia" w:cstheme="minorBidi" w:hint="eastAsia"/>
          <w:sz w:val="28"/>
          <w:szCs w:val="28"/>
        </w:rPr>
        <w:lastRenderedPageBreak/>
        <w:t>结束语</w:t>
      </w:r>
      <w:bookmarkEnd w:id="215"/>
    </w:p>
    <w:p w14:paraId="6DD574B2" w14:textId="77777777" w:rsidR="0022594E" w:rsidRDefault="0022594E" w:rsidP="005D32C1">
      <w:pPr>
        <w:spacing w:line="400" w:lineRule="exact"/>
        <w:jc w:val="center"/>
        <w:rPr>
          <w:ins w:id="216" w:author="秦刚" w:date="2015-04-18T08:20:00Z"/>
          <w:rFonts w:ascii="黑体" w:eastAsia="黑体" w:hAnsi="黑体"/>
          <w:b/>
          <w:bCs/>
          <w:sz w:val="24"/>
          <w:szCs w:val="24"/>
        </w:rPr>
        <w:sectPr w:rsidR="0022594E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0EABAEA" w14:textId="77777777" w:rsidR="0056759A" w:rsidRPr="005D32C1" w:rsidRDefault="005D32C1" w:rsidP="005D32C1">
      <w:pPr>
        <w:spacing w:line="400" w:lineRule="exact"/>
        <w:jc w:val="center"/>
        <w:rPr>
          <w:rFonts w:ascii="黑体" w:eastAsia="黑体" w:hAnsi="黑体"/>
          <w:b/>
          <w:bCs/>
          <w:sz w:val="24"/>
          <w:szCs w:val="24"/>
        </w:rPr>
      </w:pPr>
      <w:r w:rsidRPr="005D32C1">
        <w:rPr>
          <w:rFonts w:ascii="黑体" w:eastAsia="黑体" w:hAnsi="黑体" w:hint="eastAsia"/>
          <w:b/>
          <w:bCs/>
          <w:sz w:val="24"/>
          <w:szCs w:val="24"/>
        </w:rPr>
        <w:lastRenderedPageBreak/>
        <w:t>【</w:t>
      </w:r>
      <w:r w:rsidR="0056759A" w:rsidRPr="005D32C1">
        <w:rPr>
          <w:rFonts w:ascii="黑体" w:eastAsia="黑体" w:hAnsi="黑体" w:hint="eastAsia"/>
          <w:b/>
          <w:bCs/>
          <w:sz w:val="24"/>
          <w:szCs w:val="24"/>
        </w:rPr>
        <w:t>参考文献</w:t>
      </w:r>
      <w:r w:rsidRPr="005D32C1">
        <w:rPr>
          <w:rFonts w:ascii="黑体" w:eastAsia="黑体" w:hAnsi="黑体" w:hint="eastAsia"/>
          <w:b/>
          <w:bCs/>
          <w:sz w:val="24"/>
          <w:szCs w:val="24"/>
        </w:rPr>
        <w:t>】</w:t>
      </w:r>
    </w:p>
    <w:p w14:paraId="38116C5D" w14:textId="77777777" w:rsidR="00715A6A" w:rsidRPr="00A95927" w:rsidRDefault="005902C5" w:rsidP="005902C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  <w:r w:rsidRPr="005902C5">
        <w:rPr>
          <w:rFonts w:asciiTheme="minorEastAsia" w:eastAsiaTheme="minorEastAsia" w:hAnsiTheme="minorEastAsia"/>
          <w:bCs/>
          <w:sz w:val="24"/>
          <w:szCs w:val="24"/>
        </w:rPr>
        <w:t>[1]翟玉山.基于Android平台手机地图的设计与实现[D].西安电子科技大学,2012.</w:t>
      </w:r>
    </w:p>
    <w:p w14:paraId="0F76FEF5" w14:textId="77777777" w:rsidR="00715A6A" w:rsidRPr="005902C5" w:rsidRDefault="005902C5" w:rsidP="005902C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  <w:r w:rsidRPr="005902C5">
        <w:rPr>
          <w:rFonts w:asciiTheme="minorEastAsia" w:eastAsiaTheme="minorEastAsia" w:hAnsiTheme="minorEastAsia"/>
          <w:bCs/>
          <w:sz w:val="24"/>
          <w:szCs w:val="24"/>
        </w:rPr>
        <w:t>[2]刘吉夫,陈颙,陈棋福,黄静.WebGIS应用现状及发展趋势[J].地震,2003,04:10-20.</w:t>
      </w:r>
    </w:p>
    <w:p w14:paraId="631FC84E" w14:textId="77777777" w:rsidR="00715A6A" w:rsidRPr="005902C5" w:rsidRDefault="005902C5" w:rsidP="005902C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  <w:r w:rsidRPr="005902C5">
        <w:rPr>
          <w:rFonts w:asciiTheme="minorEastAsia" w:eastAsiaTheme="minorEastAsia" w:hAnsiTheme="minorEastAsia"/>
          <w:bCs/>
          <w:sz w:val="24"/>
          <w:szCs w:val="24"/>
        </w:rPr>
        <w:t>[3]陈远祝.GPS应用服务平台及其信息终端的研究与实现[D].华侨大学,2014.</w:t>
      </w:r>
    </w:p>
    <w:p w14:paraId="5554473B" w14:textId="77777777" w:rsidR="00715A6A" w:rsidRPr="005902C5" w:rsidRDefault="005902C5" w:rsidP="005902C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  <w:r w:rsidRPr="005902C5">
        <w:rPr>
          <w:rFonts w:asciiTheme="minorEastAsia" w:eastAsiaTheme="minorEastAsia" w:hAnsiTheme="minorEastAsia"/>
          <w:bCs/>
          <w:sz w:val="24"/>
          <w:szCs w:val="24"/>
        </w:rPr>
        <w:t>[4]刘宁.基于Android平台的LBS应用设计与实现[D].西安电子科技大学,2014.</w:t>
      </w:r>
    </w:p>
    <w:p w14:paraId="1D3D75AE" w14:textId="77777777" w:rsidR="00715A6A" w:rsidRPr="005902C5" w:rsidRDefault="005902C5" w:rsidP="005902C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  <w:r w:rsidRPr="005902C5">
        <w:rPr>
          <w:rFonts w:asciiTheme="minorEastAsia" w:eastAsiaTheme="minorEastAsia" w:hAnsiTheme="minorEastAsia"/>
          <w:bCs/>
          <w:sz w:val="24"/>
          <w:szCs w:val="24"/>
        </w:rPr>
        <w:t>[5]盛珍.基于Android平台的LBS应用系统开发技术研究[D].云南大学,2012.</w:t>
      </w:r>
    </w:p>
    <w:p w14:paraId="59D8667B" w14:textId="77777777" w:rsidR="00715A6A" w:rsidRPr="005902C5" w:rsidRDefault="005902C5" w:rsidP="005902C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  <w:r w:rsidRPr="005902C5">
        <w:rPr>
          <w:rFonts w:asciiTheme="minorEastAsia" w:eastAsiaTheme="minorEastAsia" w:hAnsiTheme="minorEastAsia"/>
          <w:bCs/>
          <w:sz w:val="24"/>
          <w:szCs w:val="24"/>
        </w:rPr>
        <w:t>[6]梅贤昌.基于J2EE的LBS系统的设计与实现[D].四川大学,2004.</w:t>
      </w:r>
    </w:p>
    <w:p w14:paraId="5DE06774" w14:textId="77777777" w:rsidR="00715A6A" w:rsidRPr="005902C5" w:rsidRDefault="005902C5" w:rsidP="005902C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  <w:r w:rsidRPr="005902C5">
        <w:rPr>
          <w:rFonts w:asciiTheme="minorEastAsia" w:eastAsiaTheme="minorEastAsia" w:hAnsiTheme="minorEastAsia"/>
          <w:bCs/>
          <w:sz w:val="24"/>
          <w:szCs w:val="24"/>
        </w:rPr>
        <w:t>[7]黄东亮.基于Web2.0和移动系统的GPS数据共享服务系统的构建[D].复旦大学,2009.</w:t>
      </w:r>
    </w:p>
    <w:p w14:paraId="04EDC721" w14:textId="77777777" w:rsidR="00753FB8" w:rsidRPr="005902C5" w:rsidRDefault="005902C5" w:rsidP="00E31BA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  <w:r w:rsidRPr="005902C5">
        <w:rPr>
          <w:rFonts w:asciiTheme="minorEastAsia" w:eastAsiaTheme="minorEastAsia" w:hAnsiTheme="minorEastAsia"/>
          <w:bCs/>
          <w:sz w:val="24"/>
          <w:szCs w:val="24"/>
        </w:rPr>
        <w:t>[8]陈春平.基于Java的WebGIS的研究与实现[D].合肥工业大学,2010.</w:t>
      </w:r>
    </w:p>
    <w:p w14:paraId="30FCE560" w14:textId="77777777" w:rsidR="00A95927" w:rsidRDefault="00A95927" w:rsidP="00E31BA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</w:p>
    <w:p w14:paraId="70F86A0A" w14:textId="77777777" w:rsidR="00A95927" w:rsidRDefault="00A95927" w:rsidP="00E31BA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</w:p>
    <w:p w14:paraId="0508FD7E" w14:textId="77777777" w:rsidR="00A95927" w:rsidRDefault="00A95927" w:rsidP="00E31BA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</w:p>
    <w:p w14:paraId="44F187FD" w14:textId="77777777" w:rsidR="00A95927" w:rsidRDefault="00A95927" w:rsidP="00E31BA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</w:p>
    <w:p w14:paraId="00FADE1D" w14:textId="77777777" w:rsidR="00A95927" w:rsidRDefault="00A95927" w:rsidP="00E31BA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</w:p>
    <w:p w14:paraId="3327B2E9" w14:textId="77777777" w:rsidR="00A95927" w:rsidRDefault="00A95927" w:rsidP="00E31BA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</w:p>
    <w:p w14:paraId="15076D37" w14:textId="77777777" w:rsidR="00A95927" w:rsidRDefault="00A95927" w:rsidP="00E31BA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</w:p>
    <w:p w14:paraId="58F58A6B" w14:textId="77777777" w:rsidR="0022594E" w:rsidRDefault="0022594E" w:rsidP="00E31BA5">
      <w:pPr>
        <w:spacing w:line="400" w:lineRule="exact"/>
        <w:rPr>
          <w:ins w:id="217" w:author="秦刚" w:date="2015-04-18T08:20:00Z"/>
          <w:rFonts w:asciiTheme="minorEastAsia" w:eastAsiaTheme="minorEastAsia" w:hAnsiTheme="minorEastAsia"/>
          <w:bCs/>
          <w:sz w:val="24"/>
          <w:szCs w:val="24"/>
        </w:rPr>
        <w:sectPr w:rsidR="0022594E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ECC0C3D" w14:textId="77777777" w:rsidR="0056759A" w:rsidRPr="00FB1EB9" w:rsidRDefault="0056759A" w:rsidP="0022594E">
      <w:pPr>
        <w:spacing w:line="400" w:lineRule="exact"/>
        <w:jc w:val="center"/>
        <w:rPr>
          <w:rFonts w:asciiTheme="minorEastAsia" w:eastAsiaTheme="minorEastAsia" w:hAnsiTheme="minorEastAsia"/>
          <w:bCs/>
          <w:sz w:val="24"/>
          <w:szCs w:val="24"/>
        </w:rPr>
        <w:pPrChange w:id="218" w:author="秦刚" w:date="2015-04-18T08:21:00Z">
          <w:pPr>
            <w:spacing w:line="400" w:lineRule="exact"/>
          </w:pPr>
        </w:pPrChange>
      </w:pPr>
      <w:r w:rsidRPr="00FB1EB9">
        <w:rPr>
          <w:rFonts w:asciiTheme="minorEastAsia" w:eastAsiaTheme="minorEastAsia" w:hAnsiTheme="minorEastAsia" w:hint="eastAsia"/>
          <w:bCs/>
          <w:sz w:val="24"/>
          <w:szCs w:val="24"/>
        </w:rPr>
        <w:lastRenderedPageBreak/>
        <w:t>致谢</w:t>
      </w:r>
    </w:p>
    <w:p w14:paraId="54FE6EC1" w14:textId="77777777" w:rsidR="004632FD" w:rsidRPr="00FB1EB9" w:rsidRDefault="004632FD" w:rsidP="00E31BA5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</w:p>
    <w:sectPr w:rsidR="004632FD" w:rsidRPr="00FB1EB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E61BC" w14:textId="77777777" w:rsidR="00046E9D" w:rsidRDefault="00046E9D" w:rsidP="00BD7C0B">
      <w:r>
        <w:separator/>
      </w:r>
    </w:p>
  </w:endnote>
  <w:endnote w:type="continuationSeparator" w:id="0">
    <w:p w14:paraId="69466534" w14:textId="77777777" w:rsidR="00046E9D" w:rsidRDefault="00046E9D" w:rsidP="00BD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A17C3" w14:textId="77777777" w:rsidR="00046E9D" w:rsidRDefault="00046E9D" w:rsidP="00BD7C0B">
      <w:r>
        <w:separator/>
      </w:r>
    </w:p>
  </w:footnote>
  <w:footnote w:type="continuationSeparator" w:id="0">
    <w:p w14:paraId="232CEFCE" w14:textId="77777777" w:rsidR="00046E9D" w:rsidRDefault="00046E9D" w:rsidP="00BD7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415"/>
    <w:multiLevelType w:val="hybridMultilevel"/>
    <w:tmpl w:val="DD1C07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C9C6F07"/>
    <w:multiLevelType w:val="hybridMultilevel"/>
    <w:tmpl w:val="E7FE7E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8227C8"/>
    <w:multiLevelType w:val="hybridMultilevel"/>
    <w:tmpl w:val="AAF0693C"/>
    <w:lvl w:ilvl="0" w:tplc="06C2BA24">
      <w:start w:val="1"/>
      <w:numFmt w:val="decimal"/>
      <w:lvlText w:val="%1)"/>
      <w:lvlJc w:val="left"/>
      <w:pPr>
        <w:ind w:left="929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3">
    <w:nsid w:val="18A06FE4"/>
    <w:multiLevelType w:val="hybridMultilevel"/>
    <w:tmpl w:val="68DE89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C83F06"/>
    <w:multiLevelType w:val="hybridMultilevel"/>
    <w:tmpl w:val="FAC04090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268A338B"/>
    <w:multiLevelType w:val="hybridMultilevel"/>
    <w:tmpl w:val="B726C8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A123F16"/>
    <w:multiLevelType w:val="hybridMultilevel"/>
    <w:tmpl w:val="C7D81E9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6C73741"/>
    <w:multiLevelType w:val="hybridMultilevel"/>
    <w:tmpl w:val="EF6817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F2F2D5B"/>
    <w:multiLevelType w:val="hybridMultilevel"/>
    <w:tmpl w:val="5924101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4F467CF4"/>
    <w:multiLevelType w:val="hybridMultilevel"/>
    <w:tmpl w:val="104202F4"/>
    <w:lvl w:ilvl="0" w:tplc="04090011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BC72F07"/>
    <w:multiLevelType w:val="multilevel"/>
    <w:tmpl w:val="DE2AB3D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11">
    <w:nsid w:val="645E4538"/>
    <w:multiLevelType w:val="hybridMultilevel"/>
    <w:tmpl w:val="7E1A3BC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4C3504B"/>
    <w:multiLevelType w:val="hybridMultilevel"/>
    <w:tmpl w:val="3B28B682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3">
    <w:nsid w:val="679D465B"/>
    <w:multiLevelType w:val="hybridMultilevel"/>
    <w:tmpl w:val="074AE7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EB47AD"/>
    <w:multiLevelType w:val="hybridMultilevel"/>
    <w:tmpl w:val="0298B9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1324A1"/>
    <w:multiLevelType w:val="hybridMultilevel"/>
    <w:tmpl w:val="D78A6E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6F0F43"/>
    <w:multiLevelType w:val="hybridMultilevel"/>
    <w:tmpl w:val="5484A2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471BD0"/>
    <w:multiLevelType w:val="hybridMultilevel"/>
    <w:tmpl w:val="41BE93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6"/>
  </w:num>
  <w:num w:numId="4">
    <w:abstractNumId w:val="8"/>
  </w:num>
  <w:num w:numId="5">
    <w:abstractNumId w:val="12"/>
  </w:num>
  <w:num w:numId="6">
    <w:abstractNumId w:val="2"/>
  </w:num>
  <w:num w:numId="7">
    <w:abstractNumId w:val="9"/>
  </w:num>
  <w:num w:numId="8">
    <w:abstractNumId w:val="4"/>
  </w:num>
  <w:num w:numId="9">
    <w:abstractNumId w:val="17"/>
  </w:num>
  <w:num w:numId="10">
    <w:abstractNumId w:val="14"/>
  </w:num>
  <w:num w:numId="11">
    <w:abstractNumId w:val="15"/>
  </w:num>
  <w:num w:numId="12">
    <w:abstractNumId w:val="11"/>
  </w:num>
  <w:num w:numId="13">
    <w:abstractNumId w:val="16"/>
  </w:num>
  <w:num w:numId="14">
    <w:abstractNumId w:val="13"/>
  </w:num>
  <w:num w:numId="15">
    <w:abstractNumId w:val="7"/>
  </w:num>
  <w:num w:numId="16">
    <w:abstractNumId w:val="0"/>
  </w:num>
  <w:num w:numId="17">
    <w:abstractNumId w:val="5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FBD"/>
    <w:rsid w:val="00043854"/>
    <w:rsid w:val="00046E9D"/>
    <w:rsid w:val="000643FF"/>
    <w:rsid w:val="000D2219"/>
    <w:rsid w:val="000F1AEA"/>
    <w:rsid w:val="00105105"/>
    <w:rsid w:val="00120512"/>
    <w:rsid w:val="00123871"/>
    <w:rsid w:val="00172A27"/>
    <w:rsid w:val="001B68F1"/>
    <w:rsid w:val="00214EBE"/>
    <w:rsid w:val="00216031"/>
    <w:rsid w:val="0022594E"/>
    <w:rsid w:val="00235548"/>
    <w:rsid w:val="002B19EB"/>
    <w:rsid w:val="00332DAC"/>
    <w:rsid w:val="003B5CB1"/>
    <w:rsid w:val="003D741C"/>
    <w:rsid w:val="003E7BF0"/>
    <w:rsid w:val="0040252A"/>
    <w:rsid w:val="004142BA"/>
    <w:rsid w:val="00414854"/>
    <w:rsid w:val="00455F5F"/>
    <w:rsid w:val="004632FD"/>
    <w:rsid w:val="005006F2"/>
    <w:rsid w:val="00512FEB"/>
    <w:rsid w:val="0051409F"/>
    <w:rsid w:val="0056759A"/>
    <w:rsid w:val="005902C5"/>
    <w:rsid w:val="005D32C1"/>
    <w:rsid w:val="005F1BEB"/>
    <w:rsid w:val="00601DE5"/>
    <w:rsid w:val="00604A1A"/>
    <w:rsid w:val="0063612C"/>
    <w:rsid w:val="00672A81"/>
    <w:rsid w:val="0069379D"/>
    <w:rsid w:val="006A27B7"/>
    <w:rsid w:val="006D18AA"/>
    <w:rsid w:val="006E441E"/>
    <w:rsid w:val="0070285B"/>
    <w:rsid w:val="00715A6A"/>
    <w:rsid w:val="00722895"/>
    <w:rsid w:val="00753FB8"/>
    <w:rsid w:val="00755E80"/>
    <w:rsid w:val="00796330"/>
    <w:rsid w:val="007C400A"/>
    <w:rsid w:val="00836891"/>
    <w:rsid w:val="00886F61"/>
    <w:rsid w:val="008A208B"/>
    <w:rsid w:val="008A3B43"/>
    <w:rsid w:val="008A5BEC"/>
    <w:rsid w:val="009B7DFF"/>
    <w:rsid w:val="009F55BB"/>
    <w:rsid w:val="00A041FD"/>
    <w:rsid w:val="00A16282"/>
    <w:rsid w:val="00A24FD0"/>
    <w:rsid w:val="00A95927"/>
    <w:rsid w:val="00AA2725"/>
    <w:rsid w:val="00B10369"/>
    <w:rsid w:val="00B13250"/>
    <w:rsid w:val="00B14285"/>
    <w:rsid w:val="00B46DB6"/>
    <w:rsid w:val="00B515DD"/>
    <w:rsid w:val="00B8632E"/>
    <w:rsid w:val="00B95979"/>
    <w:rsid w:val="00BB4753"/>
    <w:rsid w:val="00BC10BB"/>
    <w:rsid w:val="00BD1640"/>
    <w:rsid w:val="00BD7C0B"/>
    <w:rsid w:val="00C47BBE"/>
    <w:rsid w:val="00C650FD"/>
    <w:rsid w:val="00C65D9E"/>
    <w:rsid w:val="00C8171C"/>
    <w:rsid w:val="00DE0E45"/>
    <w:rsid w:val="00E0631B"/>
    <w:rsid w:val="00E31BA5"/>
    <w:rsid w:val="00E67454"/>
    <w:rsid w:val="00E74370"/>
    <w:rsid w:val="00F22ED2"/>
    <w:rsid w:val="00F60CE2"/>
    <w:rsid w:val="00F81A93"/>
    <w:rsid w:val="00F93F73"/>
    <w:rsid w:val="00F94D41"/>
    <w:rsid w:val="00F9585A"/>
    <w:rsid w:val="00FB1EB9"/>
    <w:rsid w:val="00FD1358"/>
    <w:rsid w:val="00FE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4C8E3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A24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18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BA5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rsid w:val="0056759A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123871"/>
    <w:pPr>
      <w:ind w:firstLineChars="200" w:firstLine="420"/>
    </w:pPr>
    <w:rPr>
      <w:rFonts w:ascii="Calibri" w:hAnsi="Calibri"/>
      <w:szCs w:val="22"/>
    </w:rPr>
  </w:style>
  <w:style w:type="character" w:customStyle="1" w:styleId="articletag">
    <w:name w:val="articletag"/>
    <w:rsid w:val="00123871"/>
  </w:style>
  <w:style w:type="table" w:styleId="a6">
    <w:name w:val="Table Grid"/>
    <w:basedOn w:val="a1"/>
    <w:uiPriority w:val="39"/>
    <w:rsid w:val="0012387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link w:val="1"/>
    <w:uiPriority w:val="9"/>
    <w:rsid w:val="00A24FD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4FD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00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 预设格式字符"/>
    <w:link w:val="HTML"/>
    <w:uiPriority w:val="99"/>
    <w:semiHidden/>
    <w:rsid w:val="005006F2"/>
    <w:rPr>
      <w:rFonts w:ascii="宋体" w:hAnsi="宋体" w:cs="宋体"/>
      <w:sz w:val="24"/>
      <w:szCs w:val="24"/>
    </w:rPr>
  </w:style>
  <w:style w:type="character" w:styleId="a7">
    <w:name w:val="Hyperlink"/>
    <w:uiPriority w:val="99"/>
    <w:unhideWhenUsed/>
    <w:rsid w:val="005006F2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6D18A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6D18A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D18AA"/>
  </w:style>
  <w:style w:type="character" w:customStyle="1" w:styleId="20">
    <w:name w:val="标题 2字符"/>
    <w:basedOn w:val="a0"/>
    <w:link w:val="2"/>
    <w:uiPriority w:val="9"/>
    <w:rsid w:val="006D18A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31BA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0F1AEA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0F1AEA"/>
    <w:rPr>
      <w:kern w:val="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C8171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8171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A24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18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BA5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rsid w:val="0056759A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123871"/>
    <w:pPr>
      <w:ind w:firstLineChars="200" w:firstLine="420"/>
    </w:pPr>
    <w:rPr>
      <w:rFonts w:ascii="Calibri" w:hAnsi="Calibri"/>
      <w:szCs w:val="22"/>
    </w:rPr>
  </w:style>
  <w:style w:type="character" w:customStyle="1" w:styleId="articletag">
    <w:name w:val="articletag"/>
    <w:rsid w:val="00123871"/>
  </w:style>
  <w:style w:type="table" w:styleId="a6">
    <w:name w:val="Table Grid"/>
    <w:basedOn w:val="a1"/>
    <w:uiPriority w:val="39"/>
    <w:rsid w:val="0012387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link w:val="1"/>
    <w:uiPriority w:val="9"/>
    <w:rsid w:val="00A24FD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4FD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00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 预设格式字符"/>
    <w:link w:val="HTML"/>
    <w:uiPriority w:val="99"/>
    <w:semiHidden/>
    <w:rsid w:val="005006F2"/>
    <w:rPr>
      <w:rFonts w:ascii="宋体" w:hAnsi="宋体" w:cs="宋体"/>
      <w:sz w:val="24"/>
      <w:szCs w:val="24"/>
    </w:rPr>
  </w:style>
  <w:style w:type="character" w:styleId="a7">
    <w:name w:val="Hyperlink"/>
    <w:uiPriority w:val="99"/>
    <w:unhideWhenUsed/>
    <w:rsid w:val="005006F2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6D18A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6D18A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D18AA"/>
  </w:style>
  <w:style w:type="character" w:customStyle="1" w:styleId="20">
    <w:name w:val="标题 2字符"/>
    <w:basedOn w:val="a0"/>
    <w:link w:val="2"/>
    <w:uiPriority w:val="9"/>
    <w:rsid w:val="006D18A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31BA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0F1AEA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0F1AEA"/>
    <w:rPr>
      <w:kern w:val="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C8171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8171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10.png"/><Relationship Id="rId21" Type="http://schemas.openxmlformats.org/officeDocument/2006/relationships/image" Target="media/image11.jpeg"/><Relationship Id="rId22" Type="http://schemas.openxmlformats.org/officeDocument/2006/relationships/image" Target="media/image12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://dict.youdao.com/w/thumbnail/" TargetMode="External"/><Relationship Id="rId17" Type="http://schemas.openxmlformats.org/officeDocument/2006/relationships/hyperlink" Target="http://dict.youdao.com/w/thumbnail/" TargetMode="External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8177D-C08E-7746-AE22-8365CD55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31</Pages>
  <Words>3336</Words>
  <Characters>19021</Characters>
  <Application>Microsoft Macintosh Word</Application>
  <DocSecurity>0</DocSecurity>
  <PresentationFormat/>
  <Lines>158</Lines>
  <Paragraphs>44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22313</CharactersWithSpaces>
  <SharedDoc>false</SharedDoc>
  <HLinks>
    <vt:vector size="18" baseType="variant">
      <vt:variant>
        <vt:i4>7405626</vt:i4>
      </vt:variant>
      <vt:variant>
        <vt:i4>6</vt:i4>
      </vt:variant>
      <vt:variant>
        <vt:i4>0</vt:i4>
      </vt:variant>
      <vt:variant>
        <vt:i4>5</vt:i4>
      </vt:variant>
      <vt:variant>
        <vt:lpwstr>http://dict.youdao.com/w/thumbnail/</vt:lpwstr>
      </vt:variant>
      <vt:variant>
        <vt:lpwstr/>
      </vt:variant>
      <vt:variant>
        <vt:i4>7405626</vt:i4>
      </vt:variant>
      <vt:variant>
        <vt:i4>3</vt:i4>
      </vt:variant>
      <vt:variant>
        <vt:i4>0</vt:i4>
      </vt:variant>
      <vt:variant>
        <vt:i4>5</vt:i4>
      </vt:variant>
      <vt:variant>
        <vt:lpwstr>http://dict.youdao.com/w/thumbnail/</vt:lpwstr>
      </vt:variant>
      <vt:variant>
        <vt:lpwstr/>
      </vt:variant>
      <vt:variant>
        <vt:i4>7143485</vt:i4>
      </vt:variant>
      <vt:variant>
        <vt:i4>0</vt:i4>
      </vt:variant>
      <vt:variant>
        <vt:i4>0</vt:i4>
      </vt:variant>
      <vt:variant>
        <vt:i4>5</vt:i4>
      </vt:variant>
      <vt:variant>
        <vt:lpwstr>http://lbsyun.baidu.com/apiconsole/key?application=key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jecyhw</dc:creator>
  <cp:keywords/>
  <dc:description/>
  <cp:lastModifiedBy>秦刚</cp:lastModifiedBy>
  <cp:revision>4</cp:revision>
  <dcterms:created xsi:type="dcterms:W3CDTF">2015-04-17T23:59:00Z</dcterms:created>
  <dcterms:modified xsi:type="dcterms:W3CDTF">2015-04-18T00:37:00Z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